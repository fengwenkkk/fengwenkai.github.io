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A13DF" w14:textId="77777777" w:rsidR="00DB2E93" w:rsidRDefault="00DB2E93" w:rsidP="00DB2E93">
      <w:pPr>
        <w:jc w:val="center"/>
        <w:rPr>
          <w:sz w:val="32"/>
          <w:szCs w:val="44"/>
        </w:rPr>
      </w:pPr>
      <w:bookmarkStart w:id="0" w:name="_GoBack"/>
      <w:bookmarkEnd w:id="0"/>
    </w:p>
    <w:p w14:paraId="1A894B53" w14:textId="77777777" w:rsidR="003605AF" w:rsidRDefault="003605AF" w:rsidP="00DB2E93">
      <w:pPr>
        <w:jc w:val="center"/>
        <w:rPr>
          <w:sz w:val="32"/>
          <w:szCs w:val="44"/>
        </w:rPr>
      </w:pPr>
    </w:p>
    <w:p w14:paraId="201B658D" w14:textId="77777777" w:rsidR="003605AF" w:rsidRDefault="003605AF" w:rsidP="00DB2E93">
      <w:pPr>
        <w:jc w:val="center"/>
        <w:rPr>
          <w:sz w:val="32"/>
          <w:szCs w:val="44"/>
        </w:rPr>
      </w:pPr>
    </w:p>
    <w:p w14:paraId="5613A71E" w14:textId="77777777" w:rsidR="003605AF" w:rsidRDefault="003605AF" w:rsidP="00DB2E93">
      <w:pPr>
        <w:jc w:val="center"/>
        <w:rPr>
          <w:sz w:val="32"/>
          <w:szCs w:val="44"/>
        </w:rPr>
      </w:pPr>
    </w:p>
    <w:p w14:paraId="4AFEFC05" w14:textId="77777777" w:rsidR="003605AF" w:rsidRPr="00DB2E93" w:rsidRDefault="003605AF" w:rsidP="00DB2E93">
      <w:pPr>
        <w:jc w:val="center"/>
        <w:rPr>
          <w:sz w:val="32"/>
          <w:szCs w:val="44"/>
        </w:rPr>
      </w:pPr>
    </w:p>
    <w:p w14:paraId="331728A7" w14:textId="77777777" w:rsidR="00DB2E93" w:rsidRPr="003605AF" w:rsidRDefault="00DB2E93" w:rsidP="003605AF">
      <w:pPr>
        <w:spacing w:line="720" w:lineRule="auto"/>
        <w:jc w:val="center"/>
        <w:rPr>
          <w:b/>
          <w:sz w:val="44"/>
          <w:szCs w:val="44"/>
        </w:rPr>
      </w:pPr>
      <w:r w:rsidRPr="003605AF">
        <w:rPr>
          <w:rFonts w:hint="eastAsia"/>
          <w:b/>
          <w:sz w:val="44"/>
          <w:szCs w:val="44"/>
        </w:rPr>
        <w:t>市</w:t>
      </w:r>
      <w:proofErr w:type="gramStart"/>
      <w:r w:rsidRPr="003605AF">
        <w:rPr>
          <w:rFonts w:hint="eastAsia"/>
          <w:b/>
          <w:sz w:val="44"/>
          <w:szCs w:val="44"/>
        </w:rPr>
        <w:t>域铁路</w:t>
      </w:r>
      <w:proofErr w:type="gramEnd"/>
      <w:r w:rsidRPr="003605AF">
        <w:rPr>
          <w:rFonts w:hint="eastAsia"/>
          <w:b/>
          <w:sz w:val="44"/>
          <w:szCs w:val="44"/>
        </w:rPr>
        <w:t>CTCS2+ATO</w:t>
      </w:r>
      <w:proofErr w:type="gramStart"/>
      <w:r w:rsidRPr="003605AF">
        <w:rPr>
          <w:rFonts w:hint="eastAsia"/>
          <w:b/>
          <w:sz w:val="44"/>
          <w:szCs w:val="44"/>
        </w:rPr>
        <w:t>列控系统</w:t>
      </w:r>
      <w:proofErr w:type="gramEnd"/>
    </w:p>
    <w:p w14:paraId="1A7F6A88" w14:textId="77777777" w:rsidR="002F04BF" w:rsidRPr="003605AF" w:rsidRDefault="00DB2E93" w:rsidP="003605AF">
      <w:pPr>
        <w:spacing w:line="720" w:lineRule="auto"/>
        <w:jc w:val="center"/>
        <w:rPr>
          <w:b/>
          <w:sz w:val="44"/>
          <w:szCs w:val="44"/>
        </w:rPr>
      </w:pPr>
      <w:r w:rsidRPr="003605AF">
        <w:rPr>
          <w:rFonts w:hint="eastAsia"/>
          <w:b/>
          <w:sz w:val="44"/>
          <w:szCs w:val="44"/>
        </w:rPr>
        <w:t>LTE</w:t>
      </w:r>
      <w:r w:rsidRPr="003605AF">
        <w:rPr>
          <w:rFonts w:hint="eastAsia"/>
          <w:b/>
          <w:sz w:val="44"/>
          <w:szCs w:val="44"/>
        </w:rPr>
        <w:t>应用接口系统</w:t>
      </w:r>
      <w:r w:rsidRPr="003605AF">
        <w:rPr>
          <w:rFonts w:hint="eastAsia"/>
          <w:b/>
          <w:sz w:val="44"/>
          <w:szCs w:val="44"/>
        </w:rPr>
        <w:t xml:space="preserve"> </w:t>
      </w:r>
      <w:r w:rsidRPr="003605AF">
        <w:rPr>
          <w:rFonts w:hint="eastAsia"/>
          <w:b/>
          <w:sz w:val="44"/>
          <w:szCs w:val="44"/>
        </w:rPr>
        <w:t>接口协议</w:t>
      </w:r>
    </w:p>
    <w:p w14:paraId="2526B169" w14:textId="52AD67C4" w:rsidR="00DB2E93" w:rsidRPr="00F160E8" w:rsidRDefault="00F160E8" w:rsidP="00DB2E93">
      <w:pPr>
        <w:jc w:val="center"/>
        <w:rPr>
          <w:sz w:val="44"/>
          <w:szCs w:val="44"/>
        </w:rPr>
      </w:pPr>
      <w:r w:rsidRPr="00F160E8">
        <w:rPr>
          <w:sz w:val="44"/>
          <w:szCs w:val="44"/>
        </w:rPr>
        <w:t>（</w:t>
      </w:r>
      <w:r w:rsidRPr="00F160E8">
        <w:rPr>
          <w:sz w:val="44"/>
          <w:szCs w:val="44"/>
        </w:rPr>
        <w:t>V1.</w:t>
      </w:r>
      <w:del w:id="1" w:author="Jesse Yang" w:date="2023-05-12T10:49:00Z">
        <w:r w:rsidR="002C0F41" w:rsidDel="00B70E0D">
          <w:rPr>
            <w:sz w:val="44"/>
            <w:szCs w:val="44"/>
          </w:rPr>
          <w:delText>3</w:delText>
        </w:r>
      </w:del>
      <w:ins w:id="2" w:author="Jesse Yang" w:date="2023-05-12T10:49:00Z">
        <w:r w:rsidR="00B70E0D">
          <w:rPr>
            <w:sz w:val="44"/>
            <w:szCs w:val="44"/>
          </w:rPr>
          <w:t>4</w:t>
        </w:r>
      </w:ins>
      <w:r w:rsidRPr="00F160E8">
        <w:rPr>
          <w:sz w:val="44"/>
          <w:szCs w:val="44"/>
        </w:rPr>
        <w:t>）</w:t>
      </w:r>
    </w:p>
    <w:p w14:paraId="5870BFFE" w14:textId="77777777" w:rsidR="003605AF" w:rsidRDefault="003605AF" w:rsidP="00DB2E93">
      <w:pPr>
        <w:jc w:val="center"/>
        <w:rPr>
          <w:sz w:val="32"/>
          <w:szCs w:val="44"/>
        </w:rPr>
      </w:pPr>
    </w:p>
    <w:p w14:paraId="78824B9C" w14:textId="77777777" w:rsidR="003605AF" w:rsidRDefault="003605AF" w:rsidP="00DB2E93">
      <w:pPr>
        <w:jc w:val="center"/>
        <w:rPr>
          <w:sz w:val="32"/>
          <w:szCs w:val="44"/>
        </w:rPr>
      </w:pPr>
    </w:p>
    <w:p w14:paraId="399BA5CB" w14:textId="77777777" w:rsidR="003605AF" w:rsidRDefault="003605AF" w:rsidP="00DB2E93">
      <w:pPr>
        <w:jc w:val="center"/>
        <w:rPr>
          <w:sz w:val="32"/>
          <w:szCs w:val="44"/>
        </w:rPr>
      </w:pPr>
    </w:p>
    <w:p w14:paraId="23343BFB" w14:textId="77777777" w:rsidR="003605AF" w:rsidRDefault="003605AF" w:rsidP="00DB2E93">
      <w:pPr>
        <w:jc w:val="center"/>
        <w:rPr>
          <w:sz w:val="32"/>
          <w:szCs w:val="44"/>
        </w:rPr>
      </w:pPr>
    </w:p>
    <w:p w14:paraId="25EDE0DB" w14:textId="77777777" w:rsidR="003605AF" w:rsidRDefault="003605AF" w:rsidP="00DB2E93">
      <w:pPr>
        <w:jc w:val="center"/>
        <w:rPr>
          <w:sz w:val="32"/>
          <w:szCs w:val="44"/>
        </w:rPr>
      </w:pPr>
    </w:p>
    <w:p w14:paraId="31D7EEC7" w14:textId="77777777" w:rsidR="003605AF" w:rsidRDefault="003605AF" w:rsidP="00DB2E93">
      <w:pPr>
        <w:jc w:val="center"/>
        <w:rPr>
          <w:sz w:val="32"/>
          <w:szCs w:val="44"/>
        </w:rPr>
      </w:pPr>
    </w:p>
    <w:p w14:paraId="43F00B21" w14:textId="77777777" w:rsidR="003605AF" w:rsidRDefault="003605AF" w:rsidP="00DB2E93">
      <w:pPr>
        <w:jc w:val="center"/>
        <w:rPr>
          <w:sz w:val="32"/>
          <w:szCs w:val="44"/>
        </w:rPr>
      </w:pPr>
    </w:p>
    <w:p w14:paraId="6AE7CBB9" w14:textId="77777777" w:rsidR="003605AF" w:rsidRDefault="003605AF" w:rsidP="00DB2E93">
      <w:pPr>
        <w:jc w:val="center"/>
        <w:rPr>
          <w:sz w:val="32"/>
          <w:szCs w:val="44"/>
        </w:rPr>
      </w:pPr>
    </w:p>
    <w:p w14:paraId="597F7722" w14:textId="77777777" w:rsidR="003605AF" w:rsidRDefault="003605AF" w:rsidP="00DB2E93">
      <w:pPr>
        <w:jc w:val="center"/>
        <w:rPr>
          <w:sz w:val="32"/>
          <w:szCs w:val="44"/>
        </w:rPr>
      </w:pPr>
    </w:p>
    <w:p w14:paraId="0A0A482B" w14:textId="77777777" w:rsidR="003605AF" w:rsidRDefault="003605AF" w:rsidP="00DB2E93">
      <w:pPr>
        <w:jc w:val="center"/>
        <w:rPr>
          <w:sz w:val="32"/>
          <w:szCs w:val="44"/>
        </w:rPr>
      </w:pPr>
    </w:p>
    <w:p w14:paraId="477F53EA" w14:textId="77777777" w:rsidR="003605AF" w:rsidRDefault="003605AF" w:rsidP="00DB2E93">
      <w:pPr>
        <w:jc w:val="center"/>
        <w:rPr>
          <w:sz w:val="32"/>
          <w:szCs w:val="44"/>
        </w:rPr>
      </w:pPr>
    </w:p>
    <w:p w14:paraId="7AC31DFB" w14:textId="77777777" w:rsidR="003605AF" w:rsidRDefault="003605AF" w:rsidP="00DB2E93">
      <w:pPr>
        <w:jc w:val="center"/>
        <w:rPr>
          <w:sz w:val="32"/>
          <w:szCs w:val="44"/>
        </w:rPr>
      </w:pPr>
      <w:r>
        <w:rPr>
          <w:sz w:val="32"/>
          <w:szCs w:val="44"/>
        </w:rPr>
        <w:t>北京六捷科技有限公司</w:t>
      </w:r>
    </w:p>
    <w:p w14:paraId="2A622E8E" w14:textId="130CD9C1" w:rsidR="003605AF" w:rsidRDefault="00B1204D" w:rsidP="00DB2E93">
      <w:pPr>
        <w:jc w:val="center"/>
        <w:rPr>
          <w:sz w:val="32"/>
          <w:szCs w:val="44"/>
        </w:rPr>
      </w:pPr>
      <w:r>
        <w:rPr>
          <w:rFonts w:hint="eastAsia"/>
          <w:sz w:val="32"/>
          <w:szCs w:val="44"/>
        </w:rPr>
        <w:t>202</w:t>
      </w:r>
      <w:r>
        <w:rPr>
          <w:sz w:val="32"/>
          <w:szCs w:val="44"/>
        </w:rPr>
        <w:t>3</w:t>
      </w:r>
      <w:r w:rsidR="003605AF">
        <w:rPr>
          <w:rFonts w:hint="eastAsia"/>
          <w:sz w:val="32"/>
          <w:szCs w:val="44"/>
        </w:rPr>
        <w:t>年</w:t>
      </w:r>
      <w:del w:id="3" w:author="Jesse Yang" w:date="2023-05-12T10:49:00Z">
        <w:r w:rsidR="003605AF" w:rsidDel="00B70E0D">
          <w:rPr>
            <w:rFonts w:hint="eastAsia"/>
            <w:sz w:val="32"/>
            <w:szCs w:val="44"/>
          </w:rPr>
          <w:delText>0</w:delText>
        </w:r>
        <w:r w:rsidR="00D26756" w:rsidDel="00B70E0D">
          <w:rPr>
            <w:sz w:val="32"/>
            <w:szCs w:val="44"/>
          </w:rPr>
          <w:delText>4</w:delText>
        </w:r>
      </w:del>
      <w:ins w:id="4" w:author="Jesse Yang" w:date="2023-05-12T10:49:00Z">
        <w:r w:rsidR="00B70E0D">
          <w:rPr>
            <w:rFonts w:hint="eastAsia"/>
            <w:sz w:val="32"/>
            <w:szCs w:val="44"/>
          </w:rPr>
          <w:t>0</w:t>
        </w:r>
        <w:r w:rsidR="00B70E0D">
          <w:rPr>
            <w:sz w:val="32"/>
            <w:szCs w:val="44"/>
          </w:rPr>
          <w:t>5</w:t>
        </w:r>
      </w:ins>
      <w:r w:rsidR="003605AF">
        <w:rPr>
          <w:rFonts w:hint="eastAsia"/>
          <w:sz w:val="32"/>
          <w:szCs w:val="44"/>
        </w:rPr>
        <w:t>月</w:t>
      </w:r>
    </w:p>
    <w:p w14:paraId="13A0C78B" w14:textId="77777777" w:rsidR="003605AF" w:rsidRDefault="003605AF" w:rsidP="00DB2E93">
      <w:pPr>
        <w:jc w:val="center"/>
        <w:rPr>
          <w:sz w:val="32"/>
          <w:szCs w:val="44"/>
        </w:rPr>
        <w:sectPr w:rsidR="003605AF" w:rsidSect="00B1204D">
          <w:footerReference w:type="default" r:id="rId8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A13DDB0" w14:textId="77777777" w:rsidR="003605AF" w:rsidRDefault="003605AF" w:rsidP="003605AF">
      <w:pPr>
        <w:pStyle w:val="af5"/>
      </w:pPr>
      <w:r>
        <w:rPr>
          <w:rFonts w:ascii="宋体" w:hAnsi="宋体" w:hint="eastAsia"/>
        </w:rPr>
        <w:lastRenderedPageBreak/>
        <w:t>文 档 历 史</w:t>
      </w:r>
    </w:p>
    <w:p w14:paraId="072C79A4" w14:textId="77777777" w:rsidR="003605AF" w:rsidRDefault="003605AF" w:rsidP="003605AF"/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1"/>
        <w:gridCol w:w="2322"/>
        <w:gridCol w:w="1134"/>
        <w:gridCol w:w="3862"/>
      </w:tblGrid>
      <w:tr w:rsidR="003605AF" w14:paraId="1B2148A7" w14:textId="77777777" w:rsidTr="003605AF">
        <w:trPr>
          <w:trHeight w:val="186"/>
        </w:trPr>
        <w:tc>
          <w:tcPr>
            <w:tcW w:w="1041" w:type="dxa"/>
            <w:hideMark/>
          </w:tcPr>
          <w:p w14:paraId="50432DBE" w14:textId="77777777" w:rsidR="003605AF" w:rsidRDefault="003605AF" w:rsidP="003605AF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版本</w:t>
            </w:r>
          </w:p>
        </w:tc>
        <w:tc>
          <w:tcPr>
            <w:tcW w:w="2322" w:type="dxa"/>
            <w:hideMark/>
          </w:tcPr>
          <w:p w14:paraId="3C3EAF76" w14:textId="77777777" w:rsidR="003605AF" w:rsidRDefault="003605AF" w:rsidP="003605AF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日期</w:t>
            </w:r>
          </w:p>
        </w:tc>
        <w:tc>
          <w:tcPr>
            <w:tcW w:w="1134" w:type="dxa"/>
            <w:hideMark/>
          </w:tcPr>
          <w:p w14:paraId="4BDE08C0" w14:textId="77777777" w:rsidR="003605AF" w:rsidRDefault="003605AF" w:rsidP="003605AF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作者</w:t>
            </w:r>
          </w:p>
        </w:tc>
        <w:tc>
          <w:tcPr>
            <w:tcW w:w="3862" w:type="dxa"/>
            <w:hideMark/>
          </w:tcPr>
          <w:p w14:paraId="20028126" w14:textId="77777777" w:rsidR="003605AF" w:rsidRDefault="003605AF" w:rsidP="003605AF">
            <w:pPr>
              <w:pStyle w:val="af4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注释</w:t>
            </w:r>
          </w:p>
        </w:tc>
      </w:tr>
      <w:tr w:rsidR="003605AF" w14:paraId="46B768B5" w14:textId="77777777" w:rsidTr="003605AF">
        <w:trPr>
          <w:trHeight w:val="426"/>
        </w:trPr>
        <w:tc>
          <w:tcPr>
            <w:tcW w:w="1041" w:type="dxa"/>
            <w:vAlign w:val="center"/>
            <w:hideMark/>
          </w:tcPr>
          <w:p w14:paraId="66ECEAD5" w14:textId="77777777" w:rsidR="003605AF" w:rsidRDefault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1.0</w:t>
            </w:r>
          </w:p>
        </w:tc>
        <w:tc>
          <w:tcPr>
            <w:tcW w:w="2322" w:type="dxa"/>
            <w:vAlign w:val="center"/>
            <w:hideMark/>
          </w:tcPr>
          <w:p w14:paraId="29F9E81D" w14:textId="77777777" w:rsidR="003605AF" w:rsidRDefault="003605AF" w:rsidP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2022-02-18</w:t>
            </w:r>
          </w:p>
        </w:tc>
        <w:tc>
          <w:tcPr>
            <w:tcW w:w="1134" w:type="dxa"/>
            <w:vAlign w:val="center"/>
            <w:hideMark/>
          </w:tcPr>
          <w:p w14:paraId="734A683D" w14:textId="77777777" w:rsidR="003605AF" w:rsidRDefault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北京六捷</w:t>
            </w:r>
          </w:p>
        </w:tc>
        <w:tc>
          <w:tcPr>
            <w:tcW w:w="3862" w:type="dxa"/>
            <w:vAlign w:val="center"/>
            <w:hideMark/>
          </w:tcPr>
          <w:p w14:paraId="088DE5D9" w14:textId="77777777" w:rsidR="003605AF" w:rsidRDefault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初稿</w:t>
            </w:r>
          </w:p>
        </w:tc>
      </w:tr>
      <w:tr w:rsidR="00207E55" w14:paraId="65FE5FE3" w14:textId="77777777" w:rsidTr="003605AF">
        <w:trPr>
          <w:trHeight w:val="426"/>
        </w:trPr>
        <w:tc>
          <w:tcPr>
            <w:tcW w:w="1041" w:type="dxa"/>
            <w:vAlign w:val="center"/>
          </w:tcPr>
          <w:p w14:paraId="0538CE69" w14:textId="1A0384BA" w:rsidR="00207E55" w:rsidRDefault="00D26756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1.1</w:t>
            </w:r>
          </w:p>
        </w:tc>
        <w:tc>
          <w:tcPr>
            <w:tcW w:w="2322" w:type="dxa"/>
            <w:vAlign w:val="center"/>
          </w:tcPr>
          <w:p w14:paraId="6F533FC6" w14:textId="3D18638C" w:rsidR="00207E55" w:rsidRDefault="00D26756" w:rsidP="003605AF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2022-04-2</w:t>
            </w:r>
            <w:r w:rsidR="00386D75">
              <w:rPr>
                <w:rStyle w:val="15"/>
                <w:rFonts w:hint="default"/>
              </w:rPr>
              <w:t>0</w:t>
            </w:r>
          </w:p>
        </w:tc>
        <w:tc>
          <w:tcPr>
            <w:tcW w:w="1134" w:type="dxa"/>
            <w:vAlign w:val="center"/>
          </w:tcPr>
          <w:p w14:paraId="67C28085" w14:textId="6B68A9B3" w:rsidR="00207E55" w:rsidRDefault="00D26756">
            <w:pPr>
              <w:rPr>
                <w:rStyle w:val="15"/>
                <w:rFonts w:hint="default"/>
              </w:rPr>
            </w:pPr>
            <w:r w:rsidRPr="00D26756">
              <w:rPr>
                <w:rStyle w:val="15"/>
                <w:rFonts w:hint="default"/>
              </w:rPr>
              <w:t>北京六捷</w:t>
            </w:r>
          </w:p>
        </w:tc>
        <w:tc>
          <w:tcPr>
            <w:tcW w:w="3862" w:type="dxa"/>
            <w:vAlign w:val="center"/>
          </w:tcPr>
          <w:p w14:paraId="2BC9563E" w14:textId="7B0B1ECB" w:rsidR="00386D75" w:rsidRPr="00386D75" w:rsidRDefault="000E621D" w:rsidP="00386D75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修改</w:t>
            </w:r>
            <w:r w:rsidRPr="000E621D">
              <w:rPr>
                <w:rStyle w:val="15"/>
                <w:rFonts w:hint="default"/>
              </w:rPr>
              <w:t>5.1.4.1</w:t>
            </w:r>
            <w:r w:rsidRPr="000E621D">
              <w:rPr>
                <w:rStyle w:val="15"/>
                <w:rFonts w:hint="default"/>
              </w:rPr>
              <w:tab/>
              <w:t>无线车次号校核信息帧</w:t>
            </w:r>
            <w:r>
              <w:rPr>
                <w:rStyle w:val="15"/>
                <w:rFonts w:hint="default"/>
              </w:rPr>
              <w:t>，表4说明，明确TAX</w:t>
            </w:r>
            <w:proofErr w:type="gramStart"/>
            <w:r>
              <w:rPr>
                <w:rStyle w:val="15"/>
                <w:rFonts w:hint="default"/>
              </w:rPr>
              <w:t>箱数据</w:t>
            </w:r>
            <w:proofErr w:type="gramEnd"/>
            <w:r>
              <w:rPr>
                <w:rStyle w:val="15"/>
                <w:rFonts w:hint="default"/>
              </w:rPr>
              <w:t>中多字节字段使用低字节在前的方式填写</w:t>
            </w:r>
          </w:p>
        </w:tc>
      </w:tr>
      <w:tr w:rsidR="00386D75" w14:paraId="3D20B131" w14:textId="77777777" w:rsidTr="003605AF">
        <w:trPr>
          <w:trHeight w:val="426"/>
        </w:trPr>
        <w:tc>
          <w:tcPr>
            <w:tcW w:w="1041" w:type="dxa"/>
            <w:vAlign w:val="center"/>
          </w:tcPr>
          <w:p w14:paraId="6AB17FB9" w14:textId="6680DB62" w:rsidR="00386D75" w:rsidRDefault="00386D75" w:rsidP="00386D75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1.2</w:t>
            </w:r>
          </w:p>
        </w:tc>
        <w:tc>
          <w:tcPr>
            <w:tcW w:w="2322" w:type="dxa"/>
            <w:vAlign w:val="center"/>
          </w:tcPr>
          <w:p w14:paraId="367DCA81" w14:textId="5B006671" w:rsidR="00386D75" w:rsidRDefault="00386D75" w:rsidP="00386D75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2022-04-21</w:t>
            </w:r>
          </w:p>
        </w:tc>
        <w:tc>
          <w:tcPr>
            <w:tcW w:w="1134" w:type="dxa"/>
            <w:vAlign w:val="center"/>
          </w:tcPr>
          <w:p w14:paraId="12CE78BA" w14:textId="7CB5F7D7" w:rsidR="00386D75" w:rsidRDefault="00386D75" w:rsidP="00386D75">
            <w:pPr>
              <w:rPr>
                <w:rStyle w:val="15"/>
                <w:rFonts w:hint="default"/>
              </w:rPr>
            </w:pPr>
            <w:r w:rsidRPr="00D26756">
              <w:rPr>
                <w:rStyle w:val="15"/>
                <w:rFonts w:hint="default"/>
              </w:rPr>
              <w:t>北京六捷</w:t>
            </w:r>
          </w:p>
        </w:tc>
        <w:tc>
          <w:tcPr>
            <w:tcW w:w="3862" w:type="dxa"/>
            <w:vAlign w:val="center"/>
          </w:tcPr>
          <w:p w14:paraId="15FA4473" w14:textId="6AD848AB" w:rsidR="00386D75" w:rsidRDefault="00386D75" w:rsidP="00386D75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修改</w:t>
            </w:r>
            <w:r w:rsidRPr="00386D75">
              <w:rPr>
                <w:rStyle w:val="15"/>
                <w:rFonts w:hint="default"/>
              </w:rPr>
              <w:t>5.1.4.4</w:t>
            </w:r>
            <w:r w:rsidRPr="00386D75">
              <w:rPr>
                <w:rStyle w:val="15"/>
                <w:rFonts w:hint="default"/>
              </w:rPr>
              <w:tab/>
              <w:t>调度命令确认信息帧</w:t>
            </w:r>
            <w:r>
              <w:rPr>
                <w:rStyle w:val="15"/>
                <w:rFonts w:hint="default"/>
              </w:rPr>
              <w:t>，表6命令字段取值</w:t>
            </w:r>
          </w:p>
        </w:tc>
      </w:tr>
      <w:tr w:rsidR="002C0F41" w14:paraId="600624CD" w14:textId="77777777" w:rsidTr="003605AF">
        <w:trPr>
          <w:trHeight w:val="426"/>
        </w:trPr>
        <w:tc>
          <w:tcPr>
            <w:tcW w:w="1041" w:type="dxa"/>
            <w:vAlign w:val="center"/>
          </w:tcPr>
          <w:p w14:paraId="09663B09" w14:textId="75ED8F0B" w:rsidR="002C0F41" w:rsidRDefault="002C0F41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1.3</w:t>
            </w:r>
          </w:p>
        </w:tc>
        <w:tc>
          <w:tcPr>
            <w:tcW w:w="2322" w:type="dxa"/>
            <w:vAlign w:val="center"/>
          </w:tcPr>
          <w:p w14:paraId="31F3783A" w14:textId="55753189" w:rsidR="002C0F41" w:rsidRDefault="002C0F41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202</w:t>
            </w:r>
            <w:r w:rsidR="00B1204D">
              <w:rPr>
                <w:rStyle w:val="15"/>
                <w:rFonts w:hint="default"/>
              </w:rPr>
              <w:t>3</w:t>
            </w:r>
            <w:r>
              <w:rPr>
                <w:rStyle w:val="15"/>
                <w:rFonts w:hint="default"/>
              </w:rPr>
              <w:t>-04-</w:t>
            </w:r>
            <w:r w:rsidR="00B1204D">
              <w:rPr>
                <w:rStyle w:val="15"/>
                <w:rFonts w:hint="default"/>
              </w:rPr>
              <w:t>1</w:t>
            </w:r>
            <w:r>
              <w:rPr>
                <w:rStyle w:val="15"/>
                <w:rFonts w:hint="default"/>
              </w:rPr>
              <w:t>6</w:t>
            </w:r>
          </w:p>
        </w:tc>
        <w:tc>
          <w:tcPr>
            <w:tcW w:w="1134" w:type="dxa"/>
            <w:vAlign w:val="center"/>
          </w:tcPr>
          <w:p w14:paraId="64580623" w14:textId="4ACC9ECB" w:rsidR="002C0F41" w:rsidRPr="00D26756" w:rsidRDefault="000F0124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北京六捷</w:t>
            </w:r>
          </w:p>
        </w:tc>
        <w:tc>
          <w:tcPr>
            <w:tcW w:w="3862" w:type="dxa"/>
            <w:vAlign w:val="center"/>
          </w:tcPr>
          <w:p w14:paraId="364826A4" w14:textId="77777777" w:rsidR="002C0F41" w:rsidRDefault="000F0124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根据卡斯柯建议修改：</w:t>
            </w:r>
          </w:p>
          <w:p w14:paraId="5CD9393E" w14:textId="46AF5F41" w:rsidR="00B1204D" w:rsidRDefault="000F0124" w:rsidP="0055614E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修改</w:t>
            </w:r>
            <w:r w:rsidRPr="000E621D">
              <w:rPr>
                <w:rStyle w:val="15"/>
                <w:rFonts w:hint="default"/>
              </w:rPr>
              <w:t>5.1.4.1</w:t>
            </w:r>
            <w:r w:rsidRPr="000E621D">
              <w:rPr>
                <w:rStyle w:val="15"/>
                <w:rFonts w:hint="default"/>
              </w:rPr>
              <w:tab/>
              <w:t>无线车次号校核信息帧</w:t>
            </w:r>
            <w:r>
              <w:rPr>
                <w:rStyle w:val="15"/>
                <w:rFonts w:hint="default"/>
              </w:rPr>
              <w:t>，将“7位车次号”</w:t>
            </w:r>
            <w:r w:rsidR="0055614E">
              <w:rPr>
                <w:rStyle w:val="15"/>
                <w:rFonts w:hint="default"/>
              </w:rPr>
              <w:t>修改</w:t>
            </w:r>
            <w:r>
              <w:rPr>
                <w:rStyle w:val="15"/>
                <w:rFonts w:hint="default"/>
              </w:rPr>
              <w:t>为“9位车次号”</w:t>
            </w:r>
            <w:r w:rsidR="0055614E">
              <w:rPr>
                <w:rStyle w:val="15"/>
                <w:rFonts w:hint="default"/>
              </w:rPr>
              <w:t>；扩充Cell ID字段长度，从1个字节改为2个字节；</w:t>
            </w:r>
          </w:p>
          <w:p w14:paraId="1FF047FB" w14:textId="20C1DD4B" w:rsidR="0055614E" w:rsidRDefault="0055614E" w:rsidP="002C0F41">
            <w:pPr>
              <w:rPr>
                <w:rStyle w:val="15"/>
                <w:rFonts w:hint="default"/>
              </w:rPr>
            </w:pPr>
            <w:r>
              <w:rPr>
                <w:rStyle w:val="15"/>
                <w:rFonts w:hint="default"/>
              </w:rPr>
              <w:t>修改5.1.4.3调度命令信息帧和5.1.4.4 调度命令确认信息帧，扩充车次号字段长度，从7个字节改为9个字节</w:t>
            </w:r>
          </w:p>
        </w:tc>
      </w:tr>
      <w:tr w:rsidR="00B70E0D" w14:paraId="49818748" w14:textId="77777777" w:rsidTr="003605AF">
        <w:trPr>
          <w:trHeight w:val="426"/>
          <w:ins w:id="5" w:author="Jesse Yang" w:date="2023-05-12T10:49:00Z"/>
        </w:trPr>
        <w:tc>
          <w:tcPr>
            <w:tcW w:w="1041" w:type="dxa"/>
            <w:vAlign w:val="center"/>
          </w:tcPr>
          <w:p w14:paraId="2A81A2B2" w14:textId="39A4166C" w:rsidR="00B70E0D" w:rsidRDefault="00B70E0D" w:rsidP="00B70E0D">
            <w:pPr>
              <w:rPr>
                <w:ins w:id="6" w:author="Jesse Yang" w:date="2023-05-12T10:49:00Z"/>
                <w:rStyle w:val="15"/>
                <w:rFonts w:hint="default"/>
              </w:rPr>
            </w:pPr>
            <w:ins w:id="7" w:author="Jesse Yang" w:date="2023-05-12T10:52:00Z">
              <w:r>
                <w:rPr>
                  <w:rStyle w:val="15"/>
                  <w:rFonts w:hint="default"/>
                </w:rPr>
                <w:t>1.4</w:t>
              </w:r>
            </w:ins>
          </w:p>
        </w:tc>
        <w:tc>
          <w:tcPr>
            <w:tcW w:w="2322" w:type="dxa"/>
            <w:vAlign w:val="center"/>
          </w:tcPr>
          <w:p w14:paraId="4A4B4F32" w14:textId="78A0340C" w:rsidR="00B70E0D" w:rsidRDefault="00B70E0D" w:rsidP="00B70E0D">
            <w:pPr>
              <w:rPr>
                <w:ins w:id="8" w:author="Jesse Yang" w:date="2023-05-12T10:49:00Z"/>
                <w:rStyle w:val="15"/>
                <w:rFonts w:hint="default"/>
              </w:rPr>
            </w:pPr>
            <w:ins w:id="9" w:author="Jesse Yang" w:date="2023-05-12T10:52:00Z">
              <w:r>
                <w:rPr>
                  <w:rStyle w:val="15"/>
                  <w:rFonts w:hint="default"/>
                </w:rPr>
                <w:t>2023-05-09</w:t>
              </w:r>
            </w:ins>
          </w:p>
        </w:tc>
        <w:tc>
          <w:tcPr>
            <w:tcW w:w="1134" w:type="dxa"/>
            <w:vAlign w:val="center"/>
          </w:tcPr>
          <w:p w14:paraId="462A0469" w14:textId="1586643F" w:rsidR="00B70E0D" w:rsidRDefault="00B70E0D" w:rsidP="00B70E0D">
            <w:pPr>
              <w:rPr>
                <w:ins w:id="10" w:author="Jesse Yang" w:date="2023-05-12T10:49:00Z"/>
                <w:rStyle w:val="15"/>
                <w:rFonts w:hint="default"/>
              </w:rPr>
            </w:pPr>
            <w:ins w:id="11" w:author="Jesse Yang" w:date="2023-05-12T10:52:00Z">
              <w:r>
                <w:rPr>
                  <w:rStyle w:val="15"/>
                  <w:rFonts w:hint="default"/>
                </w:rPr>
                <w:t>北京六捷</w:t>
              </w:r>
            </w:ins>
          </w:p>
        </w:tc>
        <w:tc>
          <w:tcPr>
            <w:tcW w:w="3862" w:type="dxa"/>
            <w:vAlign w:val="center"/>
          </w:tcPr>
          <w:p w14:paraId="5FC08F24" w14:textId="77777777" w:rsidR="00B70E0D" w:rsidRDefault="00B70E0D" w:rsidP="00B70E0D">
            <w:pPr>
              <w:rPr>
                <w:ins w:id="12" w:author="Jesse Yang" w:date="2023-05-12T10:52:00Z"/>
                <w:rStyle w:val="15"/>
                <w:rFonts w:hint="default"/>
              </w:rPr>
            </w:pPr>
            <w:ins w:id="13" w:author="Jesse Yang" w:date="2023-05-12T10:52:00Z">
              <w:r>
                <w:rPr>
                  <w:rStyle w:val="15"/>
                  <w:rFonts w:hint="default"/>
                </w:rPr>
                <w:t>根据卡斯柯建议修改：</w:t>
              </w:r>
            </w:ins>
          </w:p>
          <w:p w14:paraId="54F8026A" w14:textId="79403224" w:rsidR="00B70E0D" w:rsidRDefault="00B70E0D" w:rsidP="00B70E0D">
            <w:pPr>
              <w:rPr>
                <w:ins w:id="14" w:author="Jesse Yang" w:date="2023-05-12T10:49:00Z"/>
                <w:rStyle w:val="15"/>
                <w:rFonts w:hint="default"/>
              </w:rPr>
            </w:pPr>
            <w:ins w:id="15" w:author="Jesse Yang" w:date="2023-05-12T10:52:00Z">
              <w:r>
                <w:rPr>
                  <w:rStyle w:val="15"/>
                  <w:rFonts w:hint="default"/>
                </w:rPr>
                <w:t>修改</w:t>
              </w:r>
              <w:r w:rsidRPr="00540D8F">
                <w:rPr>
                  <w:rStyle w:val="15"/>
                  <w:rFonts w:hint="default"/>
                </w:rPr>
                <w:t>5.1.4.3</w:t>
              </w:r>
              <w:r w:rsidRPr="00540D8F">
                <w:rPr>
                  <w:rStyle w:val="15"/>
                  <w:rFonts w:hint="default"/>
                </w:rPr>
                <w:tab/>
                <w:t>调度命令信息帧</w:t>
              </w:r>
              <w:r>
                <w:rPr>
                  <w:rStyle w:val="15"/>
                  <w:rFonts w:hint="default"/>
                </w:rPr>
                <w:t>，功能码增加“11H 调车作业通知单”</w:t>
              </w:r>
            </w:ins>
          </w:p>
        </w:tc>
      </w:tr>
    </w:tbl>
    <w:p w14:paraId="2A3A6E3B" w14:textId="77777777" w:rsidR="003605AF" w:rsidRDefault="003605AF" w:rsidP="00DB2E93">
      <w:pPr>
        <w:jc w:val="center"/>
        <w:rPr>
          <w:sz w:val="32"/>
          <w:szCs w:val="44"/>
        </w:rPr>
        <w:sectPr w:rsidR="003605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宋体" w:eastAsia="宋体" w:hAnsi="宋体" w:cstheme="minorBidi" w:hint="eastAsia"/>
          <w:b/>
          <w:color w:val="auto"/>
          <w:kern w:val="2"/>
          <w:position w:val="-6"/>
          <w:sz w:val="21"/>
          <w:szCs w:val="21"/>
          <w:lang w:val="zh-CN"/>
        </w:rPr>
        <w:id w:val="-21456593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Cs w:val="22"/>
        </w:rPr>
      </w:sdtEndPr>
      <w:sdtContent>
        <w:p w14:paraId="1EA3A793" w14:textId="77777777" w:rsidR="003605AF" w:rsidRPr="003605AF" w:rsidRDefault="003605AF" w:rsidP="003605AF">
          <w:pPr>
            <w:pStyle w:val="TOC"/>
            <w:jc w:val="center"/>
            <w:rPr>
              <w:b/>
              <w:color w:val="auto"/>
            </w:rPr>
          </w:pPr>
          <w:r w:rsidRPr="003605AF">
            <w:rPr>
              <w:b/>
              <w:color w:val="auto"/>
              <w:lang w:val="zh-CN"/>
            </w:rPr>
            <w:t>目</w:t>
          </w:r>
          <w:r w:rsidRPr="003605AF">
            <w:rPr>
              <w:rFonts w:hint="eastAsia"/>
              <w:b/>
              <w:color w:val="auto"/>
              <w:lang w:val="zh-CN"/>
            </w:rPr>
            <w:t xml:space="preserve">  </w:t>
          </w:r>
          <w:r w:rsidRPr="003605AF">
            <w:rPr>
              <w:b/>
              <w:color w:val="auto"/>
              <w:lang w:val="zh-CN"/>
            </w:rPr>
            <w:t>录</w:t>
          </w:r>
        </w:p>
        <w:p w14:paraId="3651CD92" w14:textId="00BEDAE2" w:rsidR="00B70E0D" w:rsidRDefault="003605AF">
          <w:pPr>
            <w:pStyle w:val="12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81462" w:history="1">
            <w:r w:rsidR="00B70E0D" w:rsidRPr="00140DB5">
              <w:rPr>
                <w:rStyle w:val="af3"/>
                <w:noProof/>
              </w:rPr>
              <w:t>1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系统结构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_Toc134781462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4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7B483500" w14:textId="089B0837" w:rsidR="00B70E0D" w:rsidRDefault="0060088D">
          <w:pPr>
            <w:pStyle w:val="12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3" w:history="1">
            <w:r w:rsidR="00B70E0D" w:rsidRPr="00140DB5">
              <w:rPr>
                <w:rStyle w:val="af3"/>
                <w:noProof/>
              </w:rPr>
              <w:t>2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连接方式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_Toc134781463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4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1C263C1C" w14:textId="3ED75FF2" w:rsidR="00B70E0D" w:rsidRDefault="0060088D">
          <w:pPr>
            <w:pStyle w:val="12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4" w:history="1">
            <w:r w:rsidR="00B70E0D" w:rsidRPr="00140DB5">
              <w:rPr>
                <w:rStyle w:val="af3"/>
                <w:noProof/>
              </w:rPr>
              <w:t>3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业务功能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_Toc134781464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5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01DCC270" w14:textId="7CEE1BEA" w:rsidR="00B70E0D" w:rsidRDefault="0060088D">
          <w:pPr>
            <w:pStyle w:val="12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5" w:history="1">
            <w:r w:rsidR="00B70E0D" w:rsidRPr="00140DB5">
              <w:rPr>
                <w:rStyle w:val="af3"/>
                <w:noProof/>
              </w:rPr>
              <w:t>4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通信方式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_Toc134781465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6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0D1BE203" w14:textId="240D2821" w:rsidR="00B70E0D" w:rsidRDefault="0060088D">
          <w:pPr>
            <w:pStyle w:val="12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6" w:history="1">
            <w:r w:rsidR="00B70E0D" w:rsidRPr="00140DB5">
              <w:rPr>
                <w:rStyle w:val="af3"/>
                <w:noProof/>
              </w:rPr>
              <w:t>5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通信协议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_Toc134781466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6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01BA3DBA" w14:textId="6C019E7A" w:rsidR="00B70E0D" w:rsidRDefault="0060088D">
          <w:pPr>
            <w:pStyle w:val="21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7" w:history="1">
            <w:r w:rsidR="00B70E0D" w:rsidRPr="00140DB5">
              <w:rPr>
                <w:rStyle w:val="af3"/>
                <w:noProof/>
              </w:rPr>
              <w:t>5.1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LTE</w:t>
            </w:r>
            <w:r w:rsidR="00B70E0D" w:rsidRPr="00140DB5">
              <w:rPr>
                <w:rStyle w:val="af3"/>
                <w:noProof/>
              </w:rPr>
              <w:t>应用接口系统与</w:t>
            </w:r>
            <w:r w:rsidR="00B70E0D" w:rsidRPr="00140DB5">
              <w:rPr>
                <w:rStyle w:val="af3"/>
                <w:noProof/>
              </w:rPr>
              <w:t>CIR</w:t>
            </w:r>
            <w:r w:rsidR="00B70E0D" w:rsidRPr="00140DB5">
              <w:rPr>
                <w:rStyle w:val="af3"/>
                <w:noProof/>
              </w:rPr>
              <w:t>之间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_Toc134781467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6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60DEA841" w14:textId="79FC8927" w:rsidR="00B70E0D" w:rsidRDefault="0060088D">
          <w:pPr>
            <w:pStyle w:val="31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8" w:history="1">
            <w:r w:rsidR="00B70E0D" w:rsidRPr="00140DB5">
              <w:rPr>
                <w:rStyle w:val="af3"/>
                <w:noProof/>
              </w:rPr>
              <w:t>5.1.1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基本帧格式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_Toc134781468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6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58E9B031" w14:textId="2A45504C" w:rsidR="00B70E0D" w:rsidRDefault="0060088D">
          <w:pPr>
            <w:pStyle w:val="31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69" w:history="1">
            <w:r w:rsidR="00B70E0D" w:rsidRPr="00140DB5">
              <w:rPr>
                <w:rStyle w:val="af3"/>
                <w:noProof/>
              </w:rPr>
              <w:t>5.1.2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端口代码分配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_Toc134781469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7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181924F0" w14:textId="1331E31B" w:rsidR="00B70E0D" w:rsidRDefault="0060088D">
          <w:pPr>
            <w:pStyle w:val="31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0" w:history="1">
            <w:r w:rsidR="00B70E0D" w:rsidRPr="00140DB5">
              <w:rPr>
                <w:rStyle w:val="af3"/>
                <w:noProof/>
              </w:rPr>
              <w:t>5.1.3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业务类型代码分配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_Toc134781470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7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17AADC90" w14:textId="3268A7C0" w:rsidR="00B70E0D" w:rsidRDefault="0060088D">
          <w:pPr>
            <w:pStyle w:val="31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1" w:history="1">
            <w:r w:rsidR="00B70E0D" w:rsidRPr="00140DB5">
              <w:rPr>
                <w:rStyle w:val="af3"/>
                <w:noProof/>
              </w:rPr>
              <w:t>5.1.4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信息帧格式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_Toc134781471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7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10DC3DD5" w14:textId="15866939" w:rsidR="00B70E0D" w:rsidRDefault="0060088D">
          <w:pPr>
            <w:pStyle w:val="21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2" w:history="1">
            <w:r w:rsidR="00B70E0D" w:rsidRPr="00140DB5">
              <w:rPr>
                <w:rStyle w:val="af3"/>
                <w:noProof/>
              </w:rPr>
              <w:t>5.2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LTE</w:t>
            </w:r>
            <w:r w:rsidR="00B70E0D" w:rsidRPr="00140DB5">
              <w:rPr>
                <w:rStyle w:val="af3"/>
                <w:noProof/>
              </w:rPr>
              <w:t>应用接口系统与</w:t>
            </w:r>
            <w:r w:rsidR="00B70E0D" w:rsidRPr="00140DB5">
              <w:rPr>
                <w:rStyle w:val="af3"/>
                <w:noProof/>
              </w:rPr>
              <w:t>CTC</w:t>
            </w:r>
            <w:r w:rsidR="00B70E0D" w:rsidRPr="00140DB5">
              <w:rPr>
                <w:rStyle w:val="af3"/>
                <w:noProof/>
              </w:rPr>
              <w:t>通信服务器之间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_Toc134781472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13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6C3CCCB9" w14:textId="131547DA" w:rsidR="00B70E0D" w:rsidRDefault="0060088D">
          <w:pPr>
            <w:pStyle w:val="31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3" w:history="1">
            <w:r w:rsidR="00B70E0D" w:rsidRPr="00140DB5">
              <w:rPr>
                <w:rStyle w:val="af3"/>
                <w:noProof/>
              </w:rPr>
              <w:t>5.2.1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基本帧格式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_Toc134781473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13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7386C5D2" w14:textId="6150B62C" w:rsidR="00B70E0D" w:rsidRDefault="0060088D">
          <w:pPr>
            <w:pStyle w:val="31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4" w:history="1">
            <w:r w:rsidR="00B70E0D" w:rsidRPr="00140DB5">
              <w:rPr>
                <w:rStyle w:val="af3"/>
                <w:rFonts w:ascii="宋体"/>
                <w:noProof/>
              </w:rPr>
              <w:t>5.2.2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帧类型定义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_Toc134781474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13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146009CB" w14:textId="1DD356E9" w:rsidR="00B70E0D" w:rsidRDefault="0060088D">
          <w:pPr>
            <w:pStyle w:val="31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5" w:history="1">
            <w:r w:rsidR="00B70E0D" w:rsidRPr="00140DB5">
              <w:rPr>
                <w:rStyle w:val="af3"/>
                <w:noProof/>
              </w:rPr>
              <w:t>5.2.3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活动性检测方式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_Toc134781475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13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43647801" w14:textId="2C26B5EE" w:rsidR="00B70E0D" w:rsidRDefault="0060088D">
          <w:pPr>
            <w:pStyle w:val="31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6" w:history="1">
            <w:r w:rsidR="00B70E0D" w:rsidRPr="00140DB5">
              <w:rPr>
                <w:rStyle w:val="af3"/>
                <w:noProof/>
              </w:rPr>
              <w:t>5.2.4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信息帧格式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_Toc134781476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14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005C8E3E" w14:textId="7610C6C4" w:rsidR="00B70E0D" w:rsidRDefault="0060088D">
          <w:pPr>
            <w:pStyle w:val="12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34781477" w:history="1">
            <w:r w:rsidR="00B70E0D" w:rsidRPr="00140DB5">
              <w:rPr>
                <w:rStyle w:val="af3"/>
                <w:noProof/>
              </w:rPr>
              <w:t>6</w:t>
            </w:r>
            <w:r w:rsidR="00B70E0D">
              <w:rPr>
                <w:noProof/>
                <w14:ligatures w14:val="standardContextual"/>
              </w:rPr>
              <w:tab/>
            </w:r>
            <w:r w:rsidR="00B70E0D" w:rsidRPr="00140DB5">
              <w:rPr>
                <w:rStyle w:val="af3"/>
                <w:noProof/>
              </w:rPr>
              <w:t>参考标准</w:t>
            </w:r>
            <w:r w:rsidR="00B70E0D">
              <w:rPr>
                <w:noProof/>
                <w:webHidden/>
              </w:rPr>
              <w:tab/>
            </w:r>
            <w:r w:rsidR="00B70E0D">
              <w:rPr>
                <w:noProof/>
                <w:webHidden/>
              </w:rPr>
              <w:fldChar w:fldCharType="begin"/>
            </w:r>
            <w:r w:rsidR="00B70E0D">
              <w:rPr>
                <w:noProof/>
                <w:webHidden/>
              </w:rPr>
              <w:instrText xml:space="preserve"> PAGEREF _Toc134781477 \h </w:instrText>
            </w:r>
            <w:r w:rsidR="00B70E0D">
              <w:rPr>
                <w:noProof/>
                <w:webHidden/>
              </w:rPr>
            </w:r>
            <w:r w:rsidR="00B70E0D">
              <w:rPr>
                <w:noProof/>
                <w:webHidden/>
              </w:rPr>
              <w:fldChar w:fldCharType="separate"/>
            </w:r>
            <w:r w:rsidR="00260215">
              <w:rPr>
                <w:noProof/>
                <w:webHidden/>
              </w:rPr>
              <w:t>15</w:t>
            </w:r>
            <w:r w:rsidR="00B70E0D">
              <w:rPr>
                <w:noProof/>
                <w:webHidden/>
              </w:rPr>
              <w:fldChar w:fldCharType="end"/>
            </w:r>
          </w:hyperlink>
        </w:p>
        <w:p w14:paraId="484D493A" w14:textId="79C985C2" w:rsidR="003605AF" w:rsidRDefault="003605AF">
          <w:r>
            <w:rPr>
              <w:b/>
              <w:bCs/>
              <w:lang w:val="zh-CN"/>
            </w:rPr>
            <w:fldChar w:fldCharType="end"/>
          </w:r>
        </w:p>
      </w:sdtContent>
    </w:sdt>
    <w:p w14:paraId="57FF196D" w14:textId="77777777" w:rsidR="003605AF" w:rsidRDefault="003605AF" w:rsidP="00DB2E93">
      <w:pPr>
        <w:jc w:val="center"/>
        <w:rPr>
          <w:sz w:val="32"/>
          <w:szCs w:val="44"/>
        </w:rPr>
        <w:sectPr w:rsidR="003605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7F3EE4" w14:textId="77777777" w:rsidR="00DB2E93" w:rsidRDefault="00DB2E93" w:rsidP="00DB2E93">
      <w:pPr>
        <w:pStyle w:val="1"/>
      </w:pPr>
      <w:bookmarkStart w:id="16" w:name="_Toc134781462"/>
      <w:r>
        <w:lastRenderedPageBreak/>
        <w:t>系统结构</w:t>
      </w:r>
      <w:bookmarkEnd w:id="16"/>
    </w:p>
    <w:p w14:paraId="5C9C97EE" w14:textId="77777777" w:rsidR="00DB2E93" w:rsidRDefault="006E0B9B" w:rsidP="006E0B9B">
      <w:pPr>
        <w:spacing w:line="360" w:lineRule="auto"/>
        <w:ind w:firstLineChars="202" w:firstLine="566"/>
        <w:rPr>
          <w:sz w:val="28"/>
        </w:rPr>
      </w:pPr>
      <w:r>
        <w:rPr>
          <w:rFonts w:hint="eastAsia"/>
          <w:sz w:val="28"/>
        </w:rPr>
        <w:t>LTE</w:t>
      </w:r>
      <w:r>
        <w:rPr>
          <w:rFonts w:hint="eastAsia"/>
          <w:sz w:val="28"/>
        </w:rPr>
        <w:t>应用接口系统是车载</w:t>
      </w:r>
      <w:r>
        <w:rPr>
          <w:rFonts w:hint="eastAsia"/>
          <w:sz w:val="28"/>
        </w:rPr>
        <w:t>CIR</w:t>
      </w:r>
      <w:r>
        <w:rPr>
          <w:rFonts w:hint="eastAsia"/>
          <w:sz w:val="28"/>
        </w:rPr>
        <w:t>设备与地面行车控制系统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之间的信息交换桥梁，负责在</w:t>
      </w:r>
      <w:r>
        <w:rPr>
          <w:rFonts w:hint="eastAsia"/>
          <w:sz w:val="28"/>
        </w:rPr>
        <w:t>LTE</w:t>
      </w:r>
      <w:r>
        <w:rPr>
          <w:rFonts w:hint="eastAsia"/>
          <w:sz w:val="28"/>
        </w:rPr>
        <w:t>网络环境下</w:t>
      </w:r>
      <w:r w:rsidR="009F5A35">
        <w:rPr>
          <w:rFonts w:hint="eastAsia"/>
          <w:sz w:val="28"/>
        </w:rPr>
        <w:t>提供协议转换和存储转发功能，</w:t>
      </w:r>
      <w:r>
        <w:rPr>
          <w:rFonts w:hint="eastAsia"/>
          <w:sz w:val="28"/>
        </w:rPr>
        <w:t>实现两者之间的信息交互。</w:t>
      </w:r>
    </w:p>
    <w:p w14:paraId="7E7D5CE6" w14:textId="77777777" w:rsidR="006E0B9B" w:rsidRDefault="006E0B9B" w:rsidP="006E0B9B">
      <w:pPr>
        <w:spacing w:line="360" w:lineRule="auto"/>
        <w:ind w:firstLineChars="202" w:firstLine="566"/>
        <w:rPr>
          <w:sz w:val="28"/>
        </w:rPr>
      </w:pPr>
      <w:r>
        <w:rPr>
          <w:rFonts w:hint="eastAsia"/>
          <w:sz w:val="28"/>
        </w:rPr>
        <w:t>LTE</w:t>
      </w:r>
      <w:r>
        <w:rPr>
          <w:rFonts w:hint="eastAsia"/>
          <w:sz w:val="28"/>
        </w:rPr>
        <w:t>网络环境下的系统</w:t>
      </w:r>
      <w:r w:rsidR="00440DC6">
        <w:rPr>
          <w:rFonts w:hint="eastAsia"/>
          <w:sz w:val="28"/>
        </w:rPr>
        <w:t>结构</w:t>
      </w:r>
      <w:r>
        <w:rPr>
          <w:rFonts w:hint="eastAsia"/>
          <w:sz w:val="28"/>
        </w:rPr>
        <w:t>示意图如</w:t>
      </w:r>
      <w:r w:rsidR="00A7126E">
        <w:rPr>
          <w:rFonts w:hint="eastAsia"/>
          <w:sz w:val="28"/>
        </w:rPr>
        <w:t>图</w:t>
      </w:r>
      <w:r w:rsidR="00A7126E">
        <w:rPr>
          <w:rFonts w:hint="eastAsia"/>
          <w:sz w:val="28"/>
        </w:rPr>
        <w:t>1</w:t>
      </w:r>
      <w:r>
        <w:rPr>
          <w:rFonts w:hint="eastAsia"/>
          <w:sz w:val="28"/>
        </w:rPr>
        <w:t>所示：</w:t>
      </w:r>
    </w:p>
    <w:p w14:paraId="2A61E2C9" w14:textId="77777777" w:rsidR="006E0B9B" w:rsidRDefault="006E0B9B" w:rsidP="00DB2E93">
      <w:pPr>
        <w:spacing w:line="360" w:lineRule="auto"/>
      </w:pPr>
      <w:r>
        <w:object w:dxaOrig="10246" w:dyaOrig="2026" w14:anchorId="406CA8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81.7pt" o:ole="">
            <v:imagedata r:id="rId9" o:title=""/>
          </v:shape>
          <o:OLEObject Type="Embed" ProgID="Visio.Drawing.15" ShapeID="_x0000_i1025" DrawAspect="Content" ObjectID="_1745749652" r:id="rId10"/>
        </w:object>
      </w:r>
    </w:p>
    <w:p w14:paraId="0845FCFC" w14:textId="77777777" w:rsidR="00440DC6" w:rsidRDefault="00440DC6" w:rsidP="00440DC6">
      <w:pPr>
        <w:spacing w:line="360" w:lineRule="auto"/>
        <w:jc w:val="center"/>
        <w:rPr>
          <w:sz w:val="28"/>
        </w:rPr>
      </w:pPr>
      <w:r>
        <w:t>图</w:t>
      </w:r>
      <w:r w:rsidR="00A7126E">
        <w:rPr>
          <w:rFonts w:hint="eastAsia"/>
        </w:rPr>
        <w:t>1</w:t>
      </w:r>
      <w:r>
        <w:rPr>
          <w:rFonts w:hint="eastAsia"/>
        </w:rPr>
        <w:t xml:space="preserve"> LTE</w:t>
      </w:r>
      <w:r>
        <w:rPr>
          <w:rFonts w:hint="eastAsia"/>
        </w:rPr>
        <w:t>应用接口系统所处网络环境示意图</w:t>
      </w:r>
    </w:p>
    <w:p w14:paraId="0006F95C" w14:textId="77777777" w:rsidR="00DB2E93" w:rsidRPr="00DB2E93" w:rsidRDefault="00DB2E93" w:rsidP="00DB2E93">
      <w:pPr>
        <w:pStyle w:val="1"/>
      </w:pPr>
      <w:bookmarkStart w:id="17" w:name="_Toc134781463"/>
      <w:r w:rsidRPr="00DB2E93">
        <w:rPr>
          <w:rFonts w:hint="eastAsia"/>
        </w:rPr>
        <w:t>连接方式</w:t>
      </w:r>
      <w:bookmarkEnd w:id="17"/>
    </w:p>
    <w:p w14:paraId="2698FF89" w14:textId="77777777" w:rsidR="00DB2E93" w:rsidRDefault="006E0B9B" w:rsidP="006E0B9B">
      <w:pPr>
        <w:spacing w:line="360" w:lineRule="auto"/>
        <w:ind w:firstLineChars="202" w:firstLine="566"/>
        <w:rPr>
          <w:sz w:val="28"/>
        </w:rPr>
      </w:pPr>
      <w:r>
        <w:rPr>
          <w:rFonts w:hint="eastAsia"/>
          <w:sz w:val="28"/>
        </w:rPr>
        <w:t>LTE</w:t>
      </w:r>
      <w:r>
        <w:rPr>
          <w:rFonts w:hint="eastAsia"/>
          <w:sz w:val="28"/>
        </w:rPr>
        <w:t>应用接口系统由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台应用服务器</w:t>
      </w:r>
      <w:r w:rsidR="00440DC6">
        <w:rPr>
          <w:rFonts w:hint="eastAsia"/>
          <w:sz w:val="28"/>
        </w:rPr>
        <w:t>、</w:t>
      </w:r>
      <w:r w:rsidR="00440DC6">
        <w:rPr>
          <w:rFonts w:hint="eastAsia"/>
          <w:sz w:val="28"/>
        </w:rPr>
        <w:t>2</w:t>
      </w:r>
      <w:r w:rsidR="00440DC6">
        <w:rPr>
          <w:rFonts w:hint="eastAsia"/>
          <w:sz w:val="28"/>
        </w:rPr>
        <w:t>台网络交换机、</w:t>
      </w:r>
      <w:r w:rsidR="00440DC6">
        <w:rPr>
          <w:rFonts w:hint="eastAsia"/>
          <w:sz w:val="28"/>
        </w:rPr>
        <w:t>2</w:t>
      </w:r>
      <w:r w:rsidR="00440DC6">
        <w:rPr>
          <w:rFonts w:hint="eastAsia"/>
          <w:sz w:val="28"/>
        </w:rPr>
        <w:t>台防火墙构成，均</w:t>
      </w:r>
      <w:r w:rsidR="00440DC6" w:rsidRPr="00440DC6">
        <w:rPr>
          <w:rFonts w:hint="eastAsia"/>
          <w:sz w:val="28"/>
        </w:rPr>
        <w:t>采用</w:t>
      </w:r>
      <w:r w:rsidR="00440DC6" w:rsidRPr="00440DC6">
        <w:rPr>
          <w:rFonts w:hint="eastAsia"/>
          <w:sz w:val="28"/>
        </w:rPr>
        <w:t>1</w:t>
      </w:r>
      <w:r w:rsidR="00440DC6" w:rsidRPr="00440DC6">
        <w:rPr>
          <w:rFonts w:hint="eastAsia"/>
          <w:sz w:val="28"/>
        </w:rPr>
        <w:t>＋</w:t>
      </w:r>
      <w:r w:rsidR="00440DC6" w:rsidRPr="00440DC6">
        <w:rPr>
          <w:rFonts w:hint="eastAsia"/>
          <w:sz w:val="28"/>
        </w:rPr>
        <w:t>1</w:t>
      </w:r>
      <w:r w:rsidR="00440DC6" w:rsidRPr="00440DC6">
        <w:rPr>
          <w:rFonts w:hint="eastAsia"/>
          <w:sz w:val="28"/>
        </w:rPr>
        <w:t>冗余</w:t>
      </w:r>
      <w:proofErr w:type="gramStart"/>
      <w:r w:rsidR="00440DC6" w:rsidRPr="00440DC6">
        <w:rPr>
          <w:rFonts w:hint="eastAsia"/>
          <w:sz w:val="28"/>
        </w:rPr>
        <w:t>热备方式</w:t>
      </w:r>
      <w:proofErr w:type="gramEnd"/>
      <w:r w:rsidR="00440DC6" w:rsidRPr="00440DC6">
        <w:rPr>
          <w:rFonts w:hint="eastAsia"/>
          <w:sz w:val="28"/>
        </w:rPr>
        <w:t>配置</w:t>
      </w:r>
      <w:r w:rsidR="00440DC6">
        <w:rPr>
          <w:rFonts w:hint="eastAsia"/>
          <w:sz w:val="28"/>
        </w:rPr>
        <w:t>。设备连接示意图如</w:t>
      </w:r>
      <w:r w:rsidR="00A7126E">
        <w:rPr>
          <w:rFonts w:hint="eastAsia"/>
          <w:sz w:val="28"/>
        </w:rPr>
        <w:t>图</w:t>
      </w:r>
      <w:r w:rsidR="00A7126E">
        <w:rPr>
          <w:rFonts w:hint="eastAsia"/>
          <w:sz w:val="28"/>
        </w:rPr>
        <w:t>2</w:t>
      </w:r>
      <w:r w:rsidR="00440DC6">
        <w:rPr>
          <w:rFonts w:hint="eastAsia"/>
          <w:sz w:val="28"/>
        </w:rPr>
        <w:t>所示：</w:t>
      </w:r>
    </w:p>
    <w:p w14:paraId="568FFEB1" w14:textId="77777777" w:rsidR="00440DC6" w:rsidRDefault="00440DC6" w:rsidP="00440DC6">
      <w:pPr>
        <w:spacing w:line="360" w:lineRule="auto"/>
        <w:jc w:val="center"/>
        <w:rPr>
          <w:sz w:val="28"/>
        </w:rPr>
      </w:pPr>
      <w:r>
        <w:object w:dxaOrig="9105" w:dyaOrig="8536" w14:anchorId="238A9691">
          <v:shape id="_x0000_i1026" type="#_x0000_t75" style="width:273.45pt;height:256.85pt;mso-position-vertical:absolute" o:ole="">
            <v:imagedata r:id="rId11" o:title=""/>
          </v:shape>
          <o:OLEObject Type="Embed" ProgID="Visio.Drawing.15" ShapeID="_x0000_i1026" DrawAspect="Content" ObjectID="_1745749653" r:id="rId12"/>
        </w:object>
      </w:r>
    </w:p>
    <w:p w14:paraId="6D2A9E32" w14:textId="77777777" w:rsidR="00440DC6" w:rsidRPr="00440DC6" w:rsidRDefault="00440DC6" w:rsidP="00440DC6">
      <w:pPr>
        <w:spacing w:line="360" w:lineRule="auto"/>
        <w:jc w:val="center"/>
      </w:pPr>
      <w:r w:rsidRPr="00440DC6">
        <w:rPr>
          <w:rFonts w:hint="eastAsia"/>
        </w:rPr>
        <w:t>图</w:t>
      </w:r>
      <w:r w:rsidR="00A7126E">
        <w:rPr>
          <w:rFonts w:hint="eastAsia"/>
        </w:rPr>
        <w:t>2</w:t>
      </w:r>
      <w:r w:rsidRPr="00440DC6">
        <w:rPr>
          <w:rFonts w:hint="eastAsia"/>
        </w:rPr>
        <w:t xml:space="preserve"> </w:t>
      </w:r>
      <w:r w:rsidRPr="00440DC6">
        <w:rPr>
          <w:rFonts w:hint="eastAsia"/>
        </w:rPr>
        <w:t>设备连接示意图</w:t>
      </w:r>
    </w:p>
    <w:p w14:paraId="1703D276" w14:textId="77777777" w:rsidR="00DB2E93" w:rsidRPr="00DB2E93" w:rsidRDefault="00DB2E93" w:rsidP="00DB2E93">
      <w:pPr>
        <w:pStyle w:val="1"/>
      </w:pPr>
      <w:bookmarkStart w:id="18" w:name="_Toc134781464"/>
      <w:r w:rsidRPr="00DB2E93">
        <w:rPr>
          <w:rFonts w:hint="eastAsia"/>
        </w:rPr>
        <w:t>业务功能</w:t>
      </w:r>
      <w:bookmarkEnd w:id="18"/>
    </w:p>
    <w:p w14:paraId="08ADBABC" w14:textId="77777777" w:rsidR="00DB2E93" w:rsidRDefault="007817E8" w:rsidP="000A6D45">
      <w:pPr>
        <w:spacing w:line="360" w:lineRule="auto"/>
        <w:ind w:firstLineChars="202" w:firstLine="566"/>
        <w:rPr>
          <w:sz w:val="28"/>
        </w:rPr>
      </w:pP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</w:t>
      </w:r>
      <w:r w:rsidR="000A6D45">
        <w:rPr>
          <w:rFonts w:hint="eastAsia"/>
          <w:sz w:val="28"/>
        </w:rPr>
        <w:t>承担转发的业务信息</w:t>
      </w:r>
      <w:r>
        <w:rPr>
          <w:rFonts w:hint="eastAsia"/>
          <w:sz w:val="28"/>
        </w:rPr>
        <w:t>包括：</w:t>
      </w:r>
    </w:p>
    <w:p w14:paraId="0BE164D0" w14:textId="77777777" w:rsidR="000A6D45" w:rsidRDefault="007817E8" w:rsidP="000A6D45">
      <w:pPr>
        <w:pStyle w:val="a8"/>
        <w:numPr>
          <w:ilvl w:val="0"/>
          <w:numId w:val="7"/>
        </w:numPr>
        <w:spacing w:line="360" w:lineRule="auto"/>
        <w:ind w:firstLineChars="0"/>
        <w:rPr>
          <w:sz w:val="28"/>
        </w:rPr>
      </w:pPr>
      <w:r w:rsidRPr="000A6D45">
        <w:rPr>
          <w:sz w:val="28"/>
        </w:rPr>
        <w:t>无线车次号校核信息</w:t>
      </w:r>
    </w:p>
    <w:p w14:paraId="60E540F9" w14:textId="77777777" w:rsidR="007817E8" w:rsidRPr="000A6D45" w:rsidRDefault="000A6D45" w:rsidP="000A6D45">
      <w:pPr>
        <w:pStyle w:val="a8"/>
        <w:spacing w:line="360" w:lineRule="auto"/>
        <w:ind w:left="420" w:firstLineChars="0" w:firstLine="0"/>
        <w:rPr>
          <w:sz w:val="28"/>
        </w:rPr>
      </w:pPr>
      <w:r w:rsidRPr="000A6D45">
        <w:rPr>
          <w:sz w:val="28"/>
        </w:rPr>
        <w:t>单向将</w:t>
      </w:r>
      <w:r w:rsidRPr="000A6D45">
        <w:rPr>
          <w:rFonts w:hint="eastAsia"/>
          <w:sz w:val="28"/>
        </w:rPr>
        <w:t>CIR</w:t>
      </w:r>
      <w:r w:rsidRPr="000A6D45">
        <w:rPr>
          <w:rFonts w:hint="eastAsia"/>
          <w:sz w:val="28"/>
        </w:rPr>
        <w:t>发送的无线车次号校核信息转发给</w:t>
      </w:r>
      <w:r w:rsidRPr="000A6D45">
        <w:rPr>
          <w:rFonts w:hint="eastAsia"/>
          <w:sz w:val="28"/>
        </w:rPr>
        <w:t>CTC</w:t>
      </w:r>
      <w:r w:rsidRPr="000A6D45">
        <w:rPr>
          <w:rFonts w:hint="eastAsia"/>
          <w:sz w:val="28"/>
        </w:rPr>
        <w:t>通信服务器；</w:t>
      </w:r>
    </w:p>
    <w:p w14:paraId="55FA8040" w14:textId="77777777" w:rsidR="000A6D45" w:rsidRDefault="007817E8" w:rsidP="000A6D45">
      <w:pPr>
        <w:pStyle w:val="a8"/>
        <w:numPr>
          <w:ilvl w:val="0"/>
          <w:numId w:val="7"/>
        </w:numPr>
        <w:spacing w:line="360" w:lineRule="auto"/>
        <w:ind w:firstLineChars="0"/>
        <w:rPr>
          <w:sz w:val="28"/>
        </w:rPr>
      </w:pPr>
      <w:r>
        <w:rPr>
          <w:sz w:val="28"/>
        </w:rPr>
        <w:t>列车</w:t>
      </w:r>
      <w:r w:rsidR="00A7126E">
        <w:rPr>
          <w:rFonts w:hint="eastAsia"/>
          <w:sz w:val="28"/>
        </w:rPr>
        <w:t>启动</w:t>
      </w:r>
      <w:r w:rsidR="00A7126E">
        <w:rPr>
          <w:sz w:val="28"/>
        </w:rPr>
        <w:t>和停稳</w:t>
      </w:r>
      <w:r>
        <w:rPr>
          <w:rFonts w:hint="eastAsia"/>
          <w:sz w:val="28"/>
        </w:rPr>
        <w:t>信息</w:t>
      </w:r>
    </w:p>
    <w:p w14:paraId="0616F165" w14:textId="77777777" w:rsidR="007817E8" w:rsidRDefault="000A6D45" w:rsidP="000A6D45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sz w:val="28"/>
        </w:rPr>
        <w:t>单向将</w:t>
      </w:r>
      <w:r>
        <w:rPr>
          <w:rFonts w:hint="eastAsia"/>
          <w:sz w:val="28"/>
        </w:rPr>
        <w:t>CIR</w:t>
      </w:r>
      <w:r>
        <w:rPr>
          <w:rFonts w:hint="eastAsia"/>
          <w:sz w:val="28"/>
        </w:rPr>
        <w:t>发送的</w:t>
      </w:r>
      <w:r>
        <w:rPr>
          <w:sz w:val="28"/>
        </w:rPr>
        <w:t>列车</w:t>
      </w:r>
      <w:r w:rsidR="00A7126E">
        <w:rPr>
          <w:rFonts w:hint="eastAsia"/>
          <w:sz w:val="28"/>
        </w:rPr>
        <w:t>启动</w:t>
      </w:r>
      <w:r w:rsidR="00A7126E">
        <w:rPr>
          <w:sz w:val="28"/>
        </w:rPr>
        <w:t>和停稳</w:t>
      </w:r>
      <w:r>
        <w:rPr>
          <w:rFonts w:hint="eastAsia"/>
          <w:sz w:val="28"/>
        </w:rPr>
        <w:t>信息转发给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通信服务器；</w:t>
      </w:r>
    </w:p>
    <w:p w14:paraId="39375083" w14:textId="77777777" w:rsidR="000A6D45" w:rsidRDefault="007817E8" w:rsidP="000A6D45">
      <w:pPr>
        <w:pStyle w:val="a8"/>
        <w:numPr>
          <w:ilvl w:val="0"/>
          <w:numId w:val="7"/>
        </w:numPr>
        <w:spacing w:line="360" w:lineRule="auto"/>
        <w:ind w:firstLineChars="0"/>
        <w:rPr>
          <w:sz w:val="28"/>
        </w:rPr>
      </w:pPr>
      <w:r>
        <w:rPr>
          <w:sz w:val="28"/>
        </w:rPr>
        <w:t>调度命令信息</w:t>
      </w:r>
      <w:r w:rsidR="000A6D45">
        <w:rPr>
          <w:sz w:val="28"/>
        </w:rPr>
        <w:t>及确认信息</w:t>
      </w:r>
    </w:p>
    <w:p w14:paraId="1A187A7F" w14:textId="77777777" w:rsidR="007817E8" w:rsidRDefault="000A6D45" w:rsidP="000A6D45">
      <w:pPr>
        <w:pStyle w:val="a8"/>
        <w:spacing w:line="360" w:lineRule="auto"/>
        <w:ind w:left="420" w:firstLineChars="0" w:firstLine="0"/>
        <w:rPr>
          <w:sz w:val="28"/>
        </w:rPr>
      </w:pPr>
      <w:r>
        <w:rPr>
          <w:sz w:val="28"/>
        </w:rPr>
        <w:t>将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系统通过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通信服务器下发的调度命令信息（包括调度命令和列车进路预告等）</w:t>
      </w:r>
      <w:r>
        <w:rPr>
          <w:sz w:val="28"/>
        </w:rPr>
        <w:t>向</w:t>
      </w:r>
      <w:r>
        <w:rPr>
          <w:rFonts w:hint="eastAsia"/>
          <w:sz w:val="28"/>
        </w:rPr>
        <w:t>CIR</w:t>
      </w:r>
      <w:r>
        <w:rPr>
          <w:rFonts w:hint="eastAsia"/>
          <w:sz w:val="28"/>
        </w:rPr>
        <w:t>发送，并将</w:t>
      </w:r>
      <w:r>
        <w:rPr>
          <w:rFonts w:hint="eastAsia"/>
          <w:sz w:val="28"/>
        </w:rPr>
        <w:t>CIR</w:t>
      </w:r>
      <w:r>
        <w:rPr>
          <w:rFonts w:hint="eastAsia"/>
          <w:sz w:val="28"/>
        </w:rPr>
        <w:t>返回的自动确认信息和手动签收信息转发给</w:t>
      </w:r>
      <w:r>
        <w:rPr>
          <w:rFonts w:hint="eastAsia"/>
          <w:sz w:val="28"/>
        </w:rPr>
        <w:t>CTC</w:t>
      </w:r>
      <w:r>
        <w:rPr>
          <w:rFonts w:hint="eastAsia"/>
          <w:sz w:val="28"/>
        </w:rPr>
        <w:t>通信服务器。</w:t>
      </w:r>
    </w:p>
    <w:p w14:paraId="382029DC" w14:textId="77777777" w:rsidR="00E31B24" w:rsidRPr="00DB2E93" w:rsidRDefault="00E31B24" w:rsidP="00E31B24">
      <w:pPr>
        <w:pStyle w:val="1"/>
      </w:pPr>
      <w:bookmarkStart w:id="19" w:name="_Toc134781465"/>
      <w:r w:rsidRPr="00DB2E93">
        <w:lastRenderedPageBreak/>
        <w:t>通信方式</w:t>
      </w:r>
      <w:bookmarkEnd w:id="19"/>
    </w:p>
    <w:p w14:paraId="44F2C0F3" w14:textId="77777777" w:rsidR="00E31B24" w:rsidRPr="009F5A35" w:rsidRDefault="00E31B24" w:rsidP="00E31B24">
      <w:pPr>
        <w:pStyle w:val="a8"/>
        <w:numPr>
          <w:ilvl w:val="0"/>
          <w:numId w:val="6"/>
        </w:numPr>
        <w:spacing w:line="360" w:lineRule="auto"/>
        <w:ind w:firstLineChars="0"/>
        <w:rPr>
          <w:sz w:val="28"/>
        </w:rPr>
      </w:pPr>
      <w:r w:rsidRPr="009F5A35">
        <w:rPr>
          <w:rFonts w:hint="eastAsia"/>
          <w:sz w:val="28"/>
        </w:rPr>
        <w:t>C</w:t>
      </w:r>
      <w:r w:rsidRPr="009F5A35">
        <w:rPr>
          <w:sz w:val="28"/>
        </w:rPr>
        <w:t>IR</w:t>
      </w:r>
      <w:r w:rsidRPr="009F5A35">
        <w:rPr>
          <w:rFonts w:hint="eastAsia"/>
          <w:sz w:val="28"/>
        </w:rPr>
        <w:t>与</w:t>
      </w: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应用接口系统交互数据时，传输层采用</w:t>
      </w:r>
      <w:r w:rsidRPr="009F5A35">
        <w:rPr>
          <w:rFonts w:hint="eastAsia"/>
          <w:sz w:val="28"/>
        </w:rPr>
        <w:t>UDP</w:t>
      </w:r>
      <w:r w:rsidRPr="009F5A35">
        <w:rPr>
          <w:rFonts w:hint="eastAsia"/>
          <w:sz w:val="28"/>
        </w:rPr>
        <w:t>协议，网络层采用</w:t>
      </w:r>
      <w:r w:rsidRPr="009F5A35">
        <w:rPr>
          <w:rFonts w:hint="eastAsia"/>
          <w:sz w:val="28"/>
        </w:rPr>
        <w:t>IP</w:t>
      </w:r>
      <w:r w:rsidRPr="009F5A35">
        <w:rPr>
          <w:rFonts w:hint="eastAsia"/>
          <w:sz w:val="28"/>
        </w:rPr>
        <w:t>协议。</w:t>
      </w:r>
      <w:r w:rsidRPr="009F5A35">
        <w:rPr>
          <w:rFonts w:hint="eastAsia"/>
          <w:sz w:val="28"/>
        </w:rPr>
        <w:t>C</w:t>
      </w:r>
      <w:r w:rsidRPr="009F5A35">
        <w:rPr>
          <w:sz w:val="28"/>
        </w:rPr>
        <w:t>IR</w:t>
      </w:r>
      <w:r w:rsidRPr="009F5A35">
        <w:rPr>
          <w:sz w:val="28"/>
        </w:rPr>
        <w:t>监听</w:t>
      </w:r>
      <w:r w:rsidRPr="009F5A35">
        <w:rPr>
          <w:sz w:val="28"/>
        </w:rPr>
        <w:t>UDP 20000</w:t>
      </w:r>
      <w:r w:rsidRPr="009F5A35">
        <w:rPr>
          <w:sz w:val="28"/>
        </w:rPr>
        <w:t>端口；</w:t>
      </w: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应用接口系统监听</w:t>
      </w:r>
      <w:r w:rsidRPr="009F5A35">
        <w:rPr>
          <w:rFonts w:hint="eastAsia"/>
          <w:sz w:val="28"/>
        </w:rPr>
        <w:t>UDP</w:t>
      </w:r>
      <w:r w:rsidRPr="009F5A35">
        <w:rPr>
          <w:sz w:val="28"/>
        </w:rPr>
        <w:t xml:space="preserve"> 20001</w:t>
      </w:r>
      <w:r w:rsidRPr="009F5A35">
        <w:rPr>
          <w:sz w:val="28"/>
        </w:rPr>
        <w:t>端口。</w:t>
      </w:r>
    </w:p>
    <w:p w14:paraId="2FE116ED" w14:textId="77777777" w:rsidR="00E31B24" w:rsidRPr="009F5A35" w:rsidRDefault="00E31B24" w:rsidP="00E31B24">
      <w:pPr>
        <w:pStyle w:val="a8"/>
        <w:numPr>
          <w:ilvl w:val="0"/>
          <w:numId w:val="6"/>
        </w:numPr>
        <w:spacing w:line="360" w:lineRule="auto"/>
        <w:ind w:firstLineChars="0"/>
        <w:rPr>
          <w:sz w:val="28"/>
        </w:rPr>
      </w:pP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应用接口系统与</w:t>
      </w:r>
      <w:r w:rsidRPr="009F5A35">
        <w:rPr>
          <w:sz w:val="28"/>
        </w:rPr>
        <w:t>CTC</w:t>
      </w:r>
      <w:r w:rsidRPr="009F5A35">
        <w:rPr>
          <w:rFonts w:hint="eastAsia"/>
          <w:sz w:val="28"/>
        </w:rPr>
        <w:t>通信服务器交互数据时，传输层采用</w:t>
      </w:r>
      <w:r w:rsidRPr="009F5A35">
        <w:rPr>
          <w:rFonts w:hint="eastAsia"/>
          <w:sz w:val="28"/>
        </w:rPr>
        <w:t>TCP</w:t>
      </w:r>
      <w:r w:rsidRPr="009F5A35">
        <w:rPr>
          <w:rFonts w:hint="eastAsia"/>
          <w:sz w:val="28"/>
        </w:rPr>
        <w:t>协议，网络层采用</w:t>
      </w:r>
      <w:r w:rsidRPr="009F5A35">
        <w:rPr>
          <w:rFonts w:hint="eastAsia"/>
          <w:sz w:val="28"/>
        </w:rPr>
        <w:t>IP</w:t>
      </w:r>
      <w:r w:rsidRPr="009F5A35">
        <w:rPr>
          <w:rFonts w:hint="eastAsia"/>
          <w:sz w:val="28"/>
        </w:rPr>
        <w:t>协议。</w:t>
      </w:r>
      <w:r w:rsidRPr="009F5A35">
        <w:rPr>
          <w:rFonts w:hint="eastAsia"/>
          <w:sz w:val="28"/>
        </w:rPr>
        <w:t>LTE</w:t>
      </w:r>
      <w:r w:rsidRPr="009F5A35">
        <w:rPr>
          <w:rFonts w:hint="eastAsia"/>
          <w:sz w:val="28"/>
        </w:rPr>
        <w:t>应用接口系统为</w:t>
      </w:r>
      <w:r w:rsidRPr="009F5A35">
        <w:rPr>
          <w:rFonts w:hint="eastAsia"/>
          <w:sz w:val="28"/>
        </w:rPr>
        <w:t>TCP</w:t>
      </w:r>
      <w:r w:rsidRPr="009F5A35">
        <w:rPr>
          <w:rFonts w:hint="eastAsia"/>
          <w:sz w:val="28"/>
        </w:rPr>
        <w:t>服务端，监听</w:t>
      </w:r>
      <w:r w:rsidRPr="009F5A35">
        <w:rPr>
          <w:rFonts w:hint="eastAsia"/>
          <w:sz w:val="28"/>
        </w:rPr>
        <w:t>TCP</w:t>
      </w:r>
      <w:r w:rsidRPr="009F5A35">
        <w:rPr>
          <w:sz w:val="28"/>
        </w:rPr>
        <w:t xml:space="preserve"> 20002</w:t>
      </w:r>
      <w:r w:rsidRPr="009F5A35">
        <w:rPr>
          <w:sz w:val="28"/>
        </w:rPr>
        <w:t>端口；</w:t>
      </w:r>
      <w:r w:rsidRPr="009F5A35">
        <w:rPr>
          <w:sz w:val="28"/>
        </w:rPr>
        <w:t>CTC</w:t>
      </w:r>
      <w:r w:rsidRPr="009F5A35">
        <w:rPr>
          <w:rFonts w:hint="eastAsia"/>
          <w:sz w:val="28"/>
        </w:rPr>
        <w:t>通信服务器为</w:t>
      </w:r>
      <w:r w:rsidRPr="009F5A35">
        <w:rPr>
          <w:rFonts w:hint="eastAsia"/>
          <w:sz w:val="28"/>
        </w:rPr>
        <w:t>TCP</w:t>
      </w:r>
      <w:r w:rsidRPr="009F5A35">
        <w:rPr>
          <w:rFonts w:hint="eastAsia"/>
          <w:sz w:val="28"/>
        </w:rPr>
        <w:t>客户端</w:t>
      </w:r>
      <w:r w:rsidRPr="009F5A35">
        <w:rPr>
          <w:sz w:val="28"/>
        </w:rPr>
        <w:t>。</w:t>
      </w:r>
    </w:p>
    <w:p w14:paraId="6939441B" w14:textId="77777777" w:rsidR="00DB2E93" w:rsidRPr="00DB2E93" w:rsidRDefault="00E31B24" w:rsidP="00DB2E93">
      <w:pPr>
        <w:pStyle w:val="1"/>
      </w:pPr>
      <w:bookmarkStart w:id="20" w:name="_Toc134781466"/>
      <w:r>
        <w:rPr>
          <w:rFonts w:hint="eastAsia"/>
        </w:rPr>
        <w:t>通信协议</w:t>
      </w:r>
      <w:bookmarkEnd w:id="20"/>
    </w:p>
    <w:p w14:paraId="54F6C0FC" w14:textId="77777777" w:rsidR="00DB2E93" w:rsidRDefault="00E31B24" w:rsidP="00E31B24">
      <w:pPr>
        <w:pStyle w:val="2"/>
      </w:pPr>
      <w:bookmarkStart w:id="21" w:name="_Toc134781467"/>
      <w:r w:rsidRPr="009F5A35">
        <w:rPr>
          <w:rFonts w:hint="eastAsia"/>
        </w:rPr>
        <w:t>LTE</w:t>
      </w:r>
      <w:r w:rsidRPr="009F5A35">
        <w:rPr>
          <w:rFonts w:hint="eastAsia"/>
        </w:rPr>
        <w:t>应用接口系统与</w:t>
      </w:r>
      <w:r w:rsidRPr="009F5A35">
        <w:t>C</w:t>
      </w:r>
      <w:r>
        <w:t>IR</w:t>
      </w:r>
      <w:r>
        <w:t>之间</w:t>
      </w:r>
      <w:bookmarkEnd w:id="21"/>
    </w:p>
    <w:p w14:paraId="19566315" w14:textId="77777777" w:rsidR="00777A84" w:rsidRDefault="00777A84" w:rsidP="00777A84">
      <w:pPr>
        <w:pStyle w:val="3"/>
      </w:pPr>
      <w:bookmarkStart w:id="22" w:name="_Toc134091110"/>
      <w:bookmarkStart w:id="23" w:name="_Toc510525931"/>
      <w:bookmarkStart w:id="24" w:name="_Toc134781468"/>
      <w:r>
        <w:rPr>
          <w:rFonts w:hint="eastAsia"/>
        </w:rPr>
        <w:t>基本帧格式</w:t>
      </w:r>
      <w:bookmarkEnd w:id="22"/>
      <w:bookmarkEnd w:id="23"/>
      <w:bookmarkEnd w:id="24"/>
    </w:p>
    <w:p w14:paraId="2223E6CF" w14:textId="77777777" w:rsidR="00777A84" w:rsidRPr="00094D7F" w:rsidRDefault="00777A84" w:rsidP="00EB04B9">
      <w:pPr>
        <w:spacing w:line="360" w:lineRule="auto"/>
        <w:jc w:val="center"/>
        <w:rPr>
          <w:rFonts w:eastAsia="Times New Roman"/>
        </w:rPr>
      </w:pPr>
      <w:r w:rsidRPr="00094D7F">
        <w:rPr>
          <w:rFonts w:hint="eastAsia"/>
        </w:rPr>
        <w:t>表</w:t>
      </w:r>
      <w:r w:rsidRPr="00094D7F">
        <w:rPr>
          <w:rFonts w:eastAsia="Times New Roman" w:hint="eastAsia"/>
        </w:rPr>
        <w:t xml:space="preserve">1 </w:t>
      </w:r>
      <w:r w:rsidRPr="00094D7F">
        <w:rPr>
          <w:rFonts w:hint="eastAsia"/>
        </w:rPr>
        <w:t>基本帧格式</w:t>
      </w:r>
    </w:p>
    <w:tbl>
      <w:tblPr>
        <w:tblW w:w="9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30"/>
        <w:gridCol w:w="526"/>
        <w:gridCol w:w="720"/>
        <w:gridCol w:w="981"/>
        <w:gridCol w:w="842"/>
        <w:gridCol w:w="735"/>
        <w:gridCol w:w="885"/>
        <w:gridCol w:w="705"/>
        <w:gridCol w:w="661"/>
        <w:gridCol w:w="360"/>
        <w:gridCol w:w="360"/>
        <w:gridCol w:w="540"/>
        <w:gridCol w:w="681"/>
      </w:tblGrid>
      <w:tr w:rsidR="00777A84" w14:paraId="710A4D3B" w14:textId="77777777" w:rsidTr="00ED0401">
        <w:trPr>
          <w:cantSplit/>
          <w:trHeight w:val="90"/>
          <w:jc w:val="center"/>
        </w:trPr>
        <w:tc>
          <w:tcPr>
            <w:tcW w:w="562" w:type="dxa"/>
            <w:vAlign w:val="center"/>
          </w:tcPr>
          <w:p w14:paraId="565A664B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630" w:type="dxa"/>
            <w:vAlign w:val="center"/>
          </w:tcPr>
          <w:p w14:paraId="651335F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26" w:type="dxa"/>
            <w:vAlign w:val="center"/>
          </w:tcPr>
          <w:p w14:paraId="2D09519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598AFA8C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81" w:type="dxa"/>
            <w:vAlign w:val="center"/>
          </w:tcPr>
          <w:p w14:paraId="43BAA2A7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842" w:type="dxa"/>
            <w:vAlign w:val="center"/>
          </w:tcPr>
          <w:p w14:paraId="69FEB9A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35" w:type="dxa"/>
            <w:vAlign w:val="center"/>
          </w:tcPr>
          <w:p w14:paraId="6C264052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885" w:type="dxa"/>
            <w:vAlign w:val="center"/>
          </w:tcPr>
          <w:p w14:paraId="127E6A2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05" w:type="dxa"/>
            <w:vAlign w:val="center"/>
          </w:tcPr>
          <w:p w14:paraId="16BAFE10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661" w:type="dxa"/>
            <w:vAlign w:val="center"/>
          </w:tcPr>
          <w:p w14:paraId="1EB15F84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60" w:type="dxa"/>
            <w:vAlign w:val="center"/>
          </w:tcPr>
          <w:p w14:paraId="15AA0B2B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60" w:type="dxa"/>
            <w:vAlign w:val="center"/>
          </w:tcPr>
          <w:p w14:paraId="377B3DA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540" w:type="dxa"/>
            <w:vAlign w:val="center"/>
          </w:tcPr>
          <w:p w14:paraId="0DF8D8A8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681" w:type="dxa"/>
            <w:vAlign w:val="center"/>
          </w:tcPr>
          <w:p w14:paraId="1E9C6639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</w:tr>
      <w:tr w:rsidR="00777A84" w14:paraId="1A076BA9" w14:textId="77777777" w:rsidTr="00ED0401">
        <w:trPr>
          <w:cantSplit/>
          <w:trHeight w:val="574"/>
          <w:jc w:val="center"/>
        </w:trPr>
        <w:tc>
          <w:tcPr>
            <w:tcW w:w="562" w:type="dxa"/>
            <w:vAlign w:val="center"/>
          </w:tcPr>
          <w:p w14:paraId="3341B6F0" w14:textId="77777777" w:rsidR="00777A84" w:rsidRDefault="00777A84" w:rsidP="008C5BFB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帧</w:t>
            </w:r>
            <w:proofErr w:type="gramEnd"/>
          </w:p>
          <w:p w14:paraId="7B13DB3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格式</w:t>
            </w:r>
          </w:p>
        </w:tc>
        <w:tc>
          <w:tcPr>
            <w:tcW w:w="630" w:type="dxa"/>
            <w:vAlign w:val="center"/>
          </w:tcPr>
          <w:p w14:paraId="43CED35B" w14:textId="77777777" w:rsidR="00777A84" w:rsidRDefault="00777A84" w:rsidP="008C5BFB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帧</w:t>
            </w:r>
            <w:proofErr w:type="gramEnd"/>
          </w:p>
          <w:p w14:paraId="708F3162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起始</w:t>
            </w:r>
          </w:p>
        </w:tc>
        <w:tc>
          <w:tcPr>
            <w:tcW w:w="526" w:type="dxa"/>
            <w:vAlign w:val="center"/>
          </w:tcPr>
          <w:p w14:paraId="406668F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信息长度</w:t>
            </w:r>
          </w:p>
        </w:tc>
        <w:tc>
          <w:tcPr>
            <w:tcW w:w="720" w:type="dxa"/>
            <w:vAlign w:val="center"/>
          </w:tcPr>
          <w:p w14:paraId="33D4FEE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源端口</w:t>
            </w:r>
          </w:p>
          <w:p w14:paraId="0D44C35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代码</w:t>
            </w:r>
          </w:p>
        </w:tc>
        <w:tc>
          <w:tcPr>
            <w:tcW w:w="981" w:type="dxa"/>
            <w:vAlign w:val="center"/>
          </w:tcPr>
          <w:p w14:paraId="220669AD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源通信</w:t>
            </w:r>
          </w:p>
          <w:p w14:paraId="6B10C47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地址长度</w:t>
            </w:r>
          </w:p>
        </w:tc>
        <w:tc>
          <w:tcPr>
            <w:tcW w:w="842" w:type="dxa"/>
            <w:vAlign w:val="center"/>
          </w:tcPr>
          <w:p w14:paraId="7D4F343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源通信地址</w:t>
            </w:r>
          </w:p>
        </w:tc>
        <w:tc>
          <w:tcPr>
            <w:tcW w:w="735" w:type="dxa"/>
            <w:vAlign w:val="center"/>
          </w:tcPr>
          <w:p w14:paraId="6294355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目的端口代码</w:t>
            </w:r>
          </w:p>
        </w:tc>
        <w:tc>
          <w:tcPr>
            <w:tcW w:w="885" w:type="dxa"/>
            <w:vAlign w:val="center"/>
          </w:tcPr>
          <w:p w14:paraId="6ACE5BE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目的通信地址长度</w:t>
            </w:r>
          </w:p>
        </w:tc>
        <w:tc>
          <w:tcPr>
            <w:tcW w:w="705" w:type="dxa"/>
            <w:vAlign w:val="center"/>
          </w:tcPr>
          <w:p w14:paraId="09A9D52A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目的通信地址</w:t>
            </w:r>
          </w:p>
        </w:tc>
        <w:tc>
          <w:tcPr>
            <w:tcW w:w="661" w:type="dxa"/>
            <w:vAlign w:val="center"/>
          </w:tcPr>
          <w:p w14:paraId="5363711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业务</w:t>
            </w:r>
          </w:p>
          <w:p w14:paraId="28F762F8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类型</w:t>
            </w:r>
          </w:p>
        </w:tc>
        <w:tc>
          <w:tcPr>
            <w:tcW w:w="360" w:type="dxa"/>
            <w:vAlign w:val="center"/>
          </w:tcPr>
          <w:p w14:paraId="359C7A1E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命令</w:t>
            </w:r>
          </w:p>
        </w:tc>
        <w:tc>
          <w:tcPr>
            <w:tcW w:w="360" w:type="dxa"/>
            <w:vAlign w:val="center"/>
          </w:tcPr>
          <w:p w14:paraId="4F05A950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数</w:t>
            </w:r>
          </w:p>
          <w:p w14:paraId="273D48CB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据</w:t>
            </w:r>
          </w:p>
        </w:tc>
        <w:tc>
          <w:tcPr>
            <w:tcW w:w="540" w:type="dxa"/>
            <w:vAlign w:val="center"/>
          </w:tcPr>
          <w:p w14:paraId="751E4858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CRC</w:t>
            </w:r>
          </w:p>
          <w:p w14:paraId="25CA457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校验</w:t>
            </w:r>
          </w:p>
        </w:tc>
        <w:tc>
          <w:tcPr>
            <w:tcW w:w="681" w:type="dxa"/>
            <w:vAlign w:val="center"/>
          </w:tcPr>
          <w:p w14:paraId="5BD6C210" w14:textId="77777777" w:rsidR="00777A84" w:rsidRDefault="00777A84" w:rsidP="008C5BFB">
            <w:pPr>
              <w:jc w:val="center"/>
              <w:rPr>
                <w:szCs w:val="21"/>
              </w:rPr>
            </w:pPr>
            <w:proofErr w:type="gramStart"/>
            <w:r>
              <w:rPr>
                <w:szCs w:val="21"/>
              </w:rPr>
              <w:t>帧</w:t>
            </w:r>
            <w:proofErr w:type="gramEnd"/>
          </w:p>
          <w:p w14:paraId="58DFBAA0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结束</w:t>
            </w:r>
          </w:p>
        </w:tc>
      </w:tr>
      <w:tr w:rsidR="00777A84" w14:paraId="78B9B70B" w14:textId="77777777" w:rsidTr="00ED0401">
        <w:trPr>
          <w:cantSplit/>
          <w:trHeight w:val="347"/>
          <w:jc w:val="center"/>
        </w:trPr>
        <w:tc>
          <w:tcPr>
            <w:tcW w:w="562" w:type="dxa"/>
            <w:vAlign w:val="center"/>
          </w:tcPr>
          <w:p w14:paraId="29B9FC9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字节</w:t>
            </w:r>
          </w:p>
        </w:tc>
        <w:tc>
          <w:tcPr>
            <w:tcW w:w="630" w:type="dxa"/>
            <w:vAlign w:val="center"/>
          </w:tcPr>
          <w:p w14:paraId="5F1B667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526" w:type="dxa"/>
            <w:vAlign w:val="center"/>
          </w:tcPr>
          <w:p w14:paraId="393800D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20" w:type="dxa"/>
            <w:vAlign w:val="center"/>
          </w:tcPr>
          <w:p w14:paraId="3484DE65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981" w:type="dxa"/>
            <w:vAlign w:val="center"/>
          </w:tcPr>
          <w:p w14:paraId="68549B8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42" w:type="dxa"/>
            <w:vAlign w:val="center"/>
          </w:tcPr>
          <w:p w14:paraId="10E0B91C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35" w:type="dxa"/>
            <w:vAlign w:val="center"/>
          </w:tcPr>
          <w:p w14:paraId="182A19D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885" w:type="dxa"/>
            <w:vAlign w:val="center"/>
          </w:tcPr>
          <w:p w14:paraId="222D8567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05" w:type="dxa"/>
            <w:vAlign w:val="center"/>
          </w:tcPr>
          <w:p w14:paraId="47637A6A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661" w:type="dxa"/>
            <w:vAlign w:val="center"/>
          </w:tcPr>
          <w:p w14:paraId="4E5BFE9D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 w14:paraId="3A43992A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60" w:type="dxa"/>
            <w:vAlign w:val="center"/>
          </w:tcPr>
          <w:p w14:paraId="4E57A8B7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N3</w:t>
            </w:r>
          </w:p>
        </w:tc>
        <w:tc>
          <w:tcPr>
            <w:tcW w:w="540" w:type="dxa"/>
            <w:vAlign w:val="center"/>
          </w:tcPr>
          <w:p w14:paraId="13F040C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681" w:type="dxa"/>
            <w:vAlign w:val="center"/>
          </w:tcPr>
          <w:p w14:paraId="02F128D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</w:tr>
      <w:tr w:rsidR="00777A84" w14:paraId="092C3201" w14:textId="77777777" w:rsidTr="00ED0401">
        <w:trPr>
          <w:cantSplit/>
          <w:trHeight w:val="309"/>
          <w:jc w:val="center"/>
        </w:trPr>
        <w:tc>
          <w:tcPr>
            <w:tcW w:w="562" w:type="dxa"/>
            <w:vAlign w:val="center"/>
          </w:tcPr>
          <w:p w14:paraId="07B01E82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内容</w:t>
            </w:r>
          </w:p>
        </w:tc>
        <w:tc>
          <w:tcPr>
            <w:tcW w:w="630" w:type="dxa"/>
            <w:vAlign w:val="center"/>
          </w:tcPr>
          <w:p w14:paraId="0A8F0EDD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1002H</w:t>
            </w:r>
          </w:p>
        </w:tc>
        <w:tc>
          <w:tcPr>
            <w:tcW w:w="526" w:type="dxa"/>
            <w:vAlign w:val="center"/>
          </w:tcPr>
          <w:p w14:paraId="2D39D927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720" w:type="dxa"/>
            <w:vAlign w:val="center"/>
          </w:tcPr>
          <w:p w14:paraId="1F4C6EBC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81" w:type="dxa"/>
            <w:vAlign w:val="center"/>
          </w:tcPr>
          <w:p w14:paraId="5240D34D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842" w:type="dxa"/>
            <w:vAlign w:val="center"/>
          </w:tcPr>
          <w:p w14:paraId="1BF702D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对应</w:t>
            </w:r>
            <w:r>
              <w:rPr>
                <w:szCs w:val="21"/>
              </w:rPr>
              <w:t>IP</w:t>
            </w:r>
          </w:p>
        </w:tc>
        <w:tc>
          <w:tcPr>
            <w:tcW w:w="735" w:type="dxa"/>
            <w:vAlign w:val="center"/>
          </w:tcPr>
          <w:p w14:paraId="6E35ECF1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85" w:type="dxa"/>
            <w:vAlign w:val="center"/>
          </w:tcPr>
          <w:p w14:paraId="25CFC1C7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705" w:type="dxa"/>
            <w:vAlign w:val="center"/>
          </w:tcPr>
          <w:p w14:paraId="2E49BC3F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对应</w:t>
            </w:r>
            <w:r>
              <w:rPr>
                <w:szCs w:val="21"/>
              </w:rPr>
              <w:t>IP</w:t>
            </w:r>
          </w:p>
        </w:tc>
        <w:tc>
          <w:tcPr>
            <w:tcW w:w="661" w:type="dxa"/>
            <w:vAlign w:val="center"/>
          </w:tcPr>
          <w:p w14:paraId="5DC78544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60" w:type="dxa"/>
            <w:vAlign w:val="center"/>
          </w:tcPr>
          <w:p w14:paraId="4A506D60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360" w:type="dxa"/>
            <w:vAlign w:val="center"/>
          </w:tcPr>
          <w:p w14:paraId="0A80D664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540" w:type="dxa"/>
            <w:vAlign w:val="center"/>
          </w:tcPr>
          <w:p w14:paraId="0BAD7DFE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681" w:type="dxa"/>
            <w:vAlign w:val="center"/>
          </w:tcPr>
          <w:p w14:paraId="19C72D93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1003H</w:t>
            </w:r>
          </w:p>
        </w:tc>
      </w:tr>
    </w:tbl>
    <w:p w14:paraId="7F86FC6B" w14:textId="77777777" w:rsidR="00777A84" w:rsidRDefault="00777A84" w:rsidP="00777A84">
      <w:pPr>
        <w:widowControl/>
        <w:ind w:left="42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说明：</w:t>
      </w:r>
    </w:p>
    <w:p w14:paraId="788E8D94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rFonts w:hAnsi="宋体"/>
          <w:szCs w:val="21"/>
        </w:rPr>
      </w:pPr>
      <w:r>
        <w:rPr>
          <w:rFonts w:hAnsi="宋体"/>
          <w:szCs w:val="21"/>
        </w:rPr>
        <w:t>以</w:t>
      </w:r>
      <w:r>
        <w:rPr>
          <w:rFonts w:hAnsi="宋体"/>
          <w:szCs w:val="21"/>
        </w:rPr>
        <w:t>DLE(10H)</w:t>
      </w:r>
      <w:r>
        <w:rPr>
          <w:rFonts w:hAnsi="宋体"/>
          <w:szCs w:val="21"/>
        </w:rPr>
        <w:t>、</w:t>
      </w:r>
      <w:r>
        <w:rPr>
          <w:rFonts w:hAnsi="宋体"/>
          <w:szCs w:val="21"/>
        </w:rPr>
        <w:t>STX(</w:t>
      </w:r>
      <w:r>
        <w:rPr>
          <w:rFonts w:hAnsi="宋体" w:hint="eastAsia"/>
          <w:szCs w:val="21"/>
        </w:rPr>
        <w:t>02</w:t>
      </w:r>
      <w:r>
        <w:rPr>
          <w:rFonts w:hAnsi="宋体"/>
          <w:szCs w:val="21"/>
        </w:rPr>
        <w:t>H)</w:t>
      </w:r>
      <w:r>
        <w:rPr>
          <w:rFonts w:hAnsi="宋体"/>
          <w:szCs w:val="21"/>
        </w:rPr>
        <w:t>作为</w:t>
      </w:r>
      <w:proofErr w:type="gramStart"/>
      <w:r>
        <w:rPr>
          <w:rFonts w:hAnsi="宋体"/>
          <w:szCs w:val="21"/>
        </w:rPr>
        <w:t>帧</w:t>
      </w:r>
      <w:proofErr w:type="gramEnd"/>
      <w:r>
        <w:rPr>
          <w:rFonts w:hAnsi="宋体"/>
          <w:szCs w:val="21"/>
        </w:rPr>
        <w:t>起始字段，以</w:t>
      </w:r>
      <w:r>
        <w:rPr>
          <w:rFonts w:hAnsi="宋体"/>
          <w:szCs w:val="21"/>
        </w:rPr>
        <w:t>DLE(10H)</w:t>
      </w:r>
      <w:r>
        <w:rPr>
          <w:rFonts w:hAnsi="宋体"/>
          <w:szCs w:val="21"/>
        </w:rPr>
        <w:t>、</w:t>
      </w:r>
      <w:r>
        <w:rPr>
          <w:rFonts w:hAnsi="宋体"/>
          <w:szCs w:val="21"/>
        </w:rPr>
        <w:t>TX(</w:t>
      </w:r>
      <w:r>
        <w:rPr>
          <w:rFonts w:hAnsi="宋体" w:hint="eastAsia"/>
          <w:szCs w:val="21"/>
        </w:rPr>
        <w:t>03</w:t>
      </w:r>
      <w:r>
        <w:rPr>
          <w:rFonts w:hAnsi="宋体"/>
          <w:szCs w:val="21"/>
        </w:rPr>
        <w:t>H)</w:t>
      </w:r>
      <w:r>
        <w:rPr>
          <w:rFonts w:hAnsi="宋体"/>
          <w:szCs w:val="21"/>
        </w:rPr>
        <w:t>作为</w:t>
      </w:r>
      <w:proofErr w:type="gramStart"/>
      <w:r>
        <w:rPr>
          <w:rFonts w:hAnsi="宋体"/>
          <w:szCs w:val="21"/>
        </w:rPr>
        <w:t>帧</w:t>
      </w:r>
      <w:proofErr w:type="gramEnd"/>
      <w:r>
        <w:rPr>
          <w:rFonts w:hAnsi="宋体"/>
          <w:szCs w:val="21"/>
        </w:rPr>
        <w:t>结束字段。</w:t>
      </w:r>
    </w:p>
    <w:p w14:paraId="0FDA5896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rFonts w:hAnsi="宋体"/>
          <w:szCs w:val="21"/>
        </w:rPr>
      </w:pPr>
      <w:r>
        <w:rPr>
          <w:rFonts w:hAnsi="宋体"/>
          <w:szCs w:val="21"/>
        </w:rPr>
        <w:t>为避免在信息字段中出现</w:t>
      </w:r>
      <w:r>
        <w:rPr>
          <w:rFonts w:hAnsi="宋体"/>
          <w:szCs w:val="21"/>
        </w:rPr>
        <w:t>DLE</w:t>
      </w:r>
      <w:r>
        <w:rPr>
          <w:rFonts w:hAnsi="宋体" w:hint="eastAsia"/>
          <w:szCs w:val="21"/>
        </w:rPr>
        <w:t>而</w:t>
      </w:r>
      <w:r>
        <w:rPr>
          <w:rFonts w:hAnsi="宋体"/>
          <w:szCs w:val="21"/>
        </w:rPr>
        <w:t>影响数据的正确接收，数据发送方在发送数据前检查信息字段中是否出现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，如果信息字段中出现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字符，则在此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字符后再加一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字</w:t>
      </w:r>
      <w:r>
        <w:rPr>
          <w:rFonts w:hAnsi="宋体" w:hint="eastAsia"/>
          <w:szCs w:val="21"/>
        </w:rPr>
        <w:t>符</w:t>
      </w:r>
      <w:r>
        <w:rPr>
          <w:rFonts w:hAnsi="宋体"/>
          <w:szCs w:val="21"/>
        </w:rPr>
        <w:t>。数据接收方如果连续收到两个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字符，表明此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是数据信息，而不是控制转义字符，去掉一个</w:t>
      </w:r>
      <w:r>
        <w:rPr>
          <w:rFonts w:hAnsi="宋体"/>
          <w:szCs w:val="21"/>
        </w:rPr>
        <w:t>DLE</w:t>
      </w:r>
      <w:r>
        <w:rPr>
          <w:rFonts w:hAnsi="宋体"/>
          <w:szCs w:val="21"/>
        </w:rPr>
        <w:t>即可。</w:t>
      </w:r>
      <w:r w:rsidR="00A7126E">
        <w:rPr>
          <w:rFonts w:hAnsi="宋体"/>
          <w:szCs w:val="21"/>
        </w:rPr>
        <w:t>进行</w:t>
      </w:r>
      <w:r w:rsidR="00A7126E">
        <w:rPr>
          <w:rFonts w:hAnsi="宋体" w:hint="eastAsia"/>
          <w:szCs w:val="21"/>
        </w:rPr>
        <w:t>DLE</w:t>
      </w:r>
      <w:r w:rsidR="00A7126E">
        <w:rPr>
          <w:rFonts w:hAnsi="宋体" w:hint="eastAsia"/>
          <w:szCs w:val="21"/>
        </w:rPr>
        <w:t>变换的字段从“信息长度”到“</w:t>
      </w:r>
      <w:r w:rsidR="00A7126E">
        <w:rPr>
          <w:rFonts w:hAnsi="宋体" w:hint="eastAsia"/>
          <w:szCs w:val="21"/>
        </w:rPr>
        <w:t>CRC</w:t>
      </w:r>
      <w:r w:rsidR="00A7126E">
        <w:rPr>
          <w:rFonts w:hAnsi="宋体" w:hint="eastAsia"/>
          <w:szCs w:val="21"/>
        </w:rPr>
        <w:t>校验”。</w:t>
      </w:r>
    </w:p>
    <w:p w14:paraId="468522AC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rFonts w:hAnsi="宋体"/>
          <w:szCs w:val="21"/>
        </w:rPr>
      </w:pPr>
      <w:r>
        <w:rPr>
          <w:rFonts w:hAnsi="宋体"/>
          <w:szCs w:val="21"/>
        </w:rPr>
        <w:t>CRC</w:t>
      </w:r>
      <w:r>
        <w:rPr>
          <w:rFonts w:hAnsi="宋体"/>
          <w:szCs w:val="21"/>
        </w:rPr>
        <w:t>校验码生成多项式为：</w:t>
      </w:r>
      <w:r>
        <w:rPr>
          <w:rFonts w:hAnsi="宋体"/>
          <w:szCs w:val="21"/>
        </w:rPr>
        <w:t>G(X)=X</w:t>
      </w:r>
      <w:r>
        <w:rPr>
          <w:rFonts w:hAnsi="宋体"/>
          <w:szCs w:val="21"/>
          <w:vertAlign w:val="superscript"/>
        </w:rPr>
        <w:t>16</w:t>
      </w:r>
      <w:r>
        <w:rPr>
          <w:rFonts w:hAnsi="宋体"/>
          <w:szCs w:val="21"/>
        </w:rPr>
        <w:t>+X</w:t>
      </w:r>
      <w:r>
        <w:rPr>
          <w:rFonts w:hAnsi="宋体"/>
          <w:szCs w:val="21"/>
          <w:vertAlign w:val="superscript"/>
        </w:rPr>
        <w:t>12</w:t>
      </w:r>
      <w:r>
        <w:rPr>
          <w:rFonts w:hAnsi="宋体"/>
          <w:szCs w:val="21"/>
        </w:rPr>
        <w:t>+X</w:t>
      </w:r>
      <w:r>
        <w:rPr>
          <w:rFonts w:hAnsi="宋体"/>
          <w:szCs w:val="21"/>
          <w:vertAlign w:val="superscript"/>
        </w:rPr>
        <w:t>5</w:t>
      </w:r>
      <w:r>
        <w:rPr>
          <w:rFonts w:hAnsi="宋体"/>
          <w:szCs w:val="21"/>
        </w:rPr>
        <w:t>+1</w:t>
      </w:r>
      <w:r>
        <w:rPr>
          <w:rFonts w:hAnsi="宋体"/>
          <w:szCs w:val="21"/>
        </w:rPr>
        <w:t>。校验内容为从“信息长度”到“数据”的全部内容</w:t>
      </w:r>
      <w:r>
        <w:rPr>
          <w:rFonts w:hAnsi="宋体" w:hint="eastAsia"/>
          <w:szCs w:val="21"/>
        </w:rPr>
        <w:t>。</w:t>
      </w:r>
    </w:p>
    <w:p w14:paraId="7C8FF274" w14:textId="77777777" w:rsidR="00777A84" w:rsidRDefault="001A262F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t>“</w:t>
      </w:r>
      <w:r>
        <w:rPr>
          <w:rFonts w:hAnsi="宋体"/>
          <w:szCs w:val="21"/>
        </w:rPr>
        <w:t>信息长度</w:t>
      </w:r>
      <w:r>
        <w:rPr>
          <w:rFonts w:hint="eastAsia"/>
          <w:szCs w:val="21"/>
        </w:rPr>
        <w:t>”</w:t>
      </w:r>
      <w:r w:rsidR="00777A84">
        <w:rPr>
          <w:rFonts w:hAnsi="宋体"/>
          <w:szCs w:val="21"/>
        </w:rPr>
        <w:t>表示从</w:t>
      </w:r>
      <w:r>
        <w:rPr>
          <w:rFonts w:hint="eastAsia"/>
          <w:szCs w:val="21"/>
        </w:rPr>
        <w:t>“</w:t>
      </w:r>
      <w:r>
        <w:rPr>
          <w:rFonts w:hAnsi="宋体"/>
          <w:szCs w:val="21"/>
        </w:rPr>
        <w:t>源端口代码</w:t>
      </w:r>
      <w:r>
        <w:rPr>
          <w:rFonts w:hint="eastAsia"/>
          <w:szCs w:val="21"/>
        </w:rPr>
        <w:t>”</w:t>
      </w:r>
      <w:r w:rsidR="00777A84">
        <w:rPr>
          <w:rFonts w:hAnsi="宋体"/>
          <w:szCs w:val="21"/>
        </w:rPr>
        <w:t>开始到</w:t>
      </w:r>
      <w:r>
        <w:rPr>
          <w:rFonts w:hint="eastAsia"/>
          <w:szCs w:val="21"/>
        </w:rPr>
        <w:t>“</w:t>
      </w:r>
      <w:r>
        <w:rPr>
          <w:szCs w:val="21"/>
        </w:rPr>
        <w:t>CRC</w:t>
      </w:r>
      <w:r>
        <w:rPr>
          <w:szCs w:val="21"/>
        </w:rPr>
        <w:t>校验</w:t>
      </w:r>
      <w:r>
        <w:rPr>
          <w:rFonts w:hint="eastAsia"/>
          <w:szCs w:val="21"/>
        </w:rPr>
        <w:t>”</w:t>
      </w:r>
      <w:r w:rsidR="00777A84">
        <w:rPr>
          <w:rFonts w:hAnsi="宋体"/>
          <w:szCs w:val="21"/>
        </w:rPr>
        <w:t>结束的字节数</w:t>
      </w:r>
      <w:r w:rsidR="00777A84">
        <w:rPr>
          <w:rFonts w:hAnsi="宋体" w:hint="eastAsia"/>
          <w:szCs w:val="21"/>
        </w:rPr>
        <w:t>。</w:t>
      </w:r>
    </w:p>
    <w:p w14:paraId="39554167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Ansi="宋体" w:hint="eastAsia"/>
          <w:szCs w:val="21"/>
        </w:rPr>
        <w:t>“源</w:t>
      </w:r>
      <w:r>
        <w:rPr>
          <w:rFonts w:hAnsi="宋体"/>
          <w:szCs w:val="21"/>
        </w:rPr>
        <w:t>通信地址</w:t>
      </w:r>
      <w:r>
        <w:rPr>
          <w:rFonts w:hAnsi="宋体" w:hint="eastAsia"/>
          <w:szCs w:val="21"/>
        </w:rPr>
        <w:t>”和“目的通信地址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>分别是数据发端</w:t>
      </w:r>
      <w:proofErr w:type="gramStart"/>
      <w:r>
        <w:rPr>
          <w:rFonts w:hAnsi="宋体" w:hint="eastAsia"/>
          <w:szCs w:val="21"/>
        </w:rPr>
        <w:t>和收端设备</w:t>
      </w:r>
      <w:proofErr w:type="gramEnd"/>
      <w:r>
        <w:rPr>
          <w:rFonts w:hAnsi="宋体" w:hint="eastAsia"/>
          <w:szCs w:val="21"/>
        </w:rPr>
        <w:t>的</w:t>
      </w:r>
      <w:r>
        <w:rPr>
          <w:szCs w:val="21"/>
        </w:rPr>
        <w:t>IP</w:t>
      </w:r>
      <w:r>
        <w:rPr>
          <w:rFonts w:hAnsi="宋体"/>
          <w:szCs w:val="21"/>
        </w:rPr>
        <w:t>地址</w:t>
      </w:r>
      <w:r>
        <w:rPr>
          <w:rFonts w:hAnsi="宋体" w:hint="eastAsia"/>
          <w:szCs w:val="21"/>
        </w:rPr>
        <w:t>。</w:t>
      </w:r>
    </w:p>
    <w:p w14:paraId="16BAF09A" w14:textId="77777777" w:rsidR="00777A84" w:rsidRDefault="001A262F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lastRenderedPageBreak/>
        <w:t>“</w:t>
      </w:r>
      <w:r w:rsidR="00777A84">
        <w:rPr>
          <w:rFonts w:hAnsi="宋体"/>
          <w:szCs w:val="21"/>
        </w:rPr>
        <w:t>信息长度</w:t>
      </w:r>
      <w:r>
        <w:rPr>
          <w:rFonts w:hAnsi="宋体" w:hint="eastAsia"/>
          <w:szCs w:val="21"/>
        </w:rPr>
        <w:t>”</w:t>
      </w:r>
      <w:r w:rsidR="00777A84">
        <w:rPr>
          <w:rFonts w:hAnsi="宋体"/>
          <w:szCs w:val="21"/>
        </w:rPr>
        <w:t>、</w:t>
      </w:r>
      <w:r>
        <w:rPr>
          <w:rFonts w:hint="eastAsia"/>
          <w:szCs w:val="21"/>
        </w:rPr>
        <w:t>“</w:t>
      </w:r>
      <w:r w:rsidR="00777A84">
        <w:rPr>
          <w:rFonts w:hAnsi="宋体"/>
          <w:szCs w:val="21"/>
        </w:rPr>
        <w:t>源通信地址</w:t>
      </w:r>
      <w:r>
        <w:rPr>
          <w:rFonts w:hAnsi="宋体" w:hint="eastAsia"/>
          <w:szCs w:val="21"/>
        </w:rPr>
        <w:t>”</w:t>
      </w:r>
      <w:r w:rsidR="00777A84">
        <w:rPr>
          <w:rFonts w:hAnsi="宋体"/>
          <w:szCs w:val="21"/>
        </w:rPr>
        <w:t>、</w:t>
      </w:r>
      <w:r>
        <w:rPr>
          <w:rFonts w:hint="eastAsia"/>
          <w:szCs w:val="21"/>
        </w:rPr>
        <w:t>“</w:t>
      </w:r>
      <w:r w:rsidR="00777A84">
        <w:rPr>
          <w:rFonts w:hAnsi="宋体"/>
          <w:szCs w:val="21"/>
        </w:rPr>
        <w:t>目的通信地址</w:t>
      </w:r>
      <w:r>
        <w:rPr>
          <w:rFonts w:hAnsi="宋体" w:hint="eastAsia"/>
          <w:szCs w:val="21"/>
        </w:rPr>
        <w:t>”</w:t>
      </w:r>
      <w:r w:rsidR="00777A84">
        <w:rPr>
          <w:rFonts w:hAnsi="宋体"/>
          <w:szCs w:val="21"/>
        </w:rPr>
        <w:t>和</w:t>
      </w:r>
      <w:r>
        <w:rPr>
          <w:rFonts w:hint="eastAsia"/>
          <w:szCs w:val="21"/>
        </w:rPr>
        <w:t>“</w:t>
      </w:r>
      <w:r w:rsidR="00777A84">
        <w:rPr>
          <w:szCs w:val="21"/>
        </w:rPr>
        <w:t>CRC</w:t>
      </w:r>
      <w:r w:rsidR="00777A84">
        <w:rPr>
          <w:rFonts w:hAnsi="宋体"/>
          <w:szCs w:val="21"/>
        </w:rPr>
        <w:t>校验</w:t>
      </w:r>
      <w:r>
        <w:rPr>
          <w:rFonts w:hAnsi="宋体" w:hint="eastAsia"/>
          <w:szCs w:val="21"/>
        </w:rPr>
        <w:t>”</w:t>
      </w:r>
      <w:r w:rsidR="00777A84">
        <w:rPr>
          <w:rFonts w:hAnsi="宋体"/>
          <w:szCs w:val="21"/>
        </w:rPr>
        <w:t>等多字节字段为高字节数据在前</w:t>
      </w:r>
      <w:r w:rsidR="00777A84">
        <w:rPr>
          <w:rFonts w:hAnsi="宋体" w:hint="eastAsia"/>
          <w:szCs w:val="21"/>
        </w:rPr>
        <w:t>。</w:t>
      </w:r>
    </w:p>
    <w:p w14:paraId="1CACF1CE" w14:textId="77777777" w:rsidR="00777A84" w:rsidRDefault="001A262F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int="eastAsia"/>
          <w:szCs w:val="21"/>
        </w:rPr>
        <w:t>“</w:t>
      </w:r>
      <w:r w:rsidR="00777A84">
        <w:rPr>
          <w:rFonts w:hAnsi="宋体"/>
          <w:szCs w:val="21"/>
        </w:rPr>
        <w:t>命令</w:t>
      </w:r>
      <w:r>
        <w:rPr>
          <w:rFonts w:hAnsi="宋体" w:hint="eastAsia"/>
          <w:szCs w:val="21"/>
        </w:rPr>
        <w:t>”</w:t>
      </w:r>
      <w:r w:rsidR="00777A84">
        <w:rPr>
          <w:rFonts w:hint="eastAsia"/>
          <w:szCs w:val="21"/>
        </w:rPr>
        <w:t>用于标识同一承载业务的不同类型数据帧。</w:t>
      </w:r>
      <w:r w:rsidR="00777A84">
        <w:rPr>
          <w:szCs w:val="21"/>
        </w:rPr>
        <w:t>F0H</w:t>
      </w:r>
      <w:r w:rsidR="00777A84">
        <w:rPr>
          <w:rFonts w:hAnsi="宋体"/>
          <w:szCs w:val="21"/>
        </w:rPr>
        <w:t>～</w:t>
      </w:r>
      <w:r w:rsidR="00777A84">
        <w:rPr>
          <w:szCs w:val="21"/>
        </w:rPr>
        <w:t>FFH</w:t>
      </w:r>
      <w:r w:rsidR="00777A84">
        <w:rPr>
          <w:rFonts w:hAnsi="宋体"/>
          <w:szCs w:val="21"/>
        </w:rPr>
        <w:t>用于系统控制</w:t>
      </w:r>
      <w:r w:rsidR="00777A84">
        <w:rPr>
          <w:rFonts w:hAnsi="宋体" w:hint="eastAsia"/>
          <w:szCs w:val="21"/>
        </w:rPr>
        <w:t>，“</w:t>
      </w:r>
      <w:r w:rsidR="00777A84">
        <w:rPr>
          <w:szCs w:val="21"/>
        </w:rPr>
        <w:t>00H</w:t>
      </w:r>
      <w:r w:rsidR="00777A84">
        <w:rPr>
          <w:rFonts w:hint="eastAsia"/>
          <w:szCs w:val="21"/>
        </w:rPr>
        <w:t>”</w:t>
      </w:r>
      <w:r w:rsidR="00777A84">
        <w:rPr>
          <w:rFonts w:hAnsi="宋体"/>
          <w:szCs w:val="21"/>
        </w:rPr>
        <w:t>用于发送广播信息</w:t>
      </w:r>
      <w:r>
        <w:rPr>
          <w:rFonts w:hAnsi="宋体" w:hint="eastAsia"/>
          <w:szCs w:val="21"/>
        </w:rPr>
        <w:t>（</w:t>
      </w:r>
      <w:r w:rsidR="00777A84">
        <w:rPr>
          <w:rFonts w:hAnsi="宋体" w:hint="eastAsia"/>
          <w:szCs w:val="21"/>
        </w:rPr>
        <w:t>接收方</w:t>
      </w:r>
      <w:r w:rsidR="00777A84">
        <w:rPr>
          <w:rFonts w:hAnsi="宋体"/>
          <w:szCs w:val="21"/>
        </w:rPr>
        <w:t>不需要应答</w:t>
      </w:r>
      <w:r>
        <w:rPr>
          <w:rFonts w:hAnsi="宋体" w:hint="eastAsia"/>
          <w:szCs w:val="21"/>
        </w:rPr>
        <w:t>）</w:t>
      </w:r>
      <w:r w:rsidR="00777A84">
        <w:rPr>
          <w:rFonts w:hAnsi="宋体" w:hint="eastAsia"/>
          <w:szCs w:val="21"/>
        </w:rPr>
        <w:t>。</w:t>
      </w:r>
    </w:p>
    <w:p w14:paraId="31C5259B" w14:textId="77777777" w:rsidR="00777A84" w:rsidRDefault="00777A84" w:rsidP="00777A84">
      <w:pPr>
        <w:widowControl/>
        <w:numPr>
          <w:ilvl w:val="0"/>
          <w:numId w:val="9"/>
        </w:numPr>
        <w:jc w:val="left"/>
        <w:rPr>
          <w:szCs w:val="21"/>
        </w:rPr>
      </w:pPr>
      <w:r>
        <w:rPr>
          <w:rFonts w:hAnsi="宋体" w:hint="eastAsia"/>
          <w:szCs w:val="21"/>
        </w:rPr>
        <w:t>每帧</w:t>
      </w:r>
      <w:r w:rsidR="001A262F">
        <w:rPr>
          <w:rFonts w:hint="eastAsia"/>
          <w:szCs w:val="21"/>
        </w:rPr>
        <w:t>“</w:t>
      </w:r>
      <w:r>
        <w:rPr>
          <w:rFonts w:hAnsi="宋体"/>
          <w:szCs w:val="21"/>
        </w:rPr>
        <w:t>数据</w:t>
      </w:r>
      <w:r w:rsidR="001A262F">
        <w:rPr>
          <w:rFonts w:hAnsi="宋体" w:hint="eastAsia"/>
          <w:szCs w:val="21"/>
        </w:rPr>
        <w:t>”</w:t>
      </w:r>
      <w:r>
        <w:rPr>
          <w:rFonts w:hint="eastAsia"/>
          <w:szCs w:val="21"/>
        </w:rPr>
        <w:t>字段的</w:t>
      </w:r>
      <w:r>
        <w:rPr>
          <w:rFonts w:hAnsi="宋体"/>
          <w:szCs w:val="21"/>
        </w:rPr>
        <w:t>长度不大于</w:t>
      </w:r>
      <w:r>
        <w:rPr>
          <w:szCs w:val="21"/>
        </w:rPr>
        <w:t>700</w:t>
      </w:r>
      <w:r>
        <w:rPr>
          <w:rFonts w:hAnsi="宋体"/>
          <w:szCs w:val="21"/>
        </w:rPr>
        <w:t>字节。超过</w:t>
      </w:r>
      <w:r>
        <w:rPr>
          <w:szCs w:val="21"/>
        </w:rPr>
        <w:t>700</w:t>
      </w:r>
      <w:r>
        <w:rPr>
          <w:rFonts w:hAnsi="宋体"/>
          <w:szCs w:val="21"/>
        </w:rPr>
        <w:t>字节</w:t>
      </w:r>
      <w:proofErr w:type="gramStart"/>
      <w:r>
        <w:rPr>
          <w:rFonts w:hAnsi="宋体"/>
          <w:szCs w:val="21"/>
        </w:rPr>
        <w:t>由</w:t>
      </w:r>
      <w:r>
        <w:rPr>
          <w:rFonts w:hAnsi="宋体" w:hint="eastAsia"/>
          <w:szCs w:val="21"/>
        </w:rPr>
        <w:t>应用</w:t>
      </w:r>
      <w:proofErr w:type="gramEnd"/>
      <w:r>
        <w:rPr>
          <w:rFonts w:hAnsi="宋体" w:hint="eastAsia"/>
          <w:szCs w:val="21"/>
        </w:rPr>
        <w:t>系统负责</w:t>
      </w:r>
      <w:r>
        <w:rPr>
          <w:rFonts w:hAnsi="宋体"/>
          <w:szCs w:val="21"/>
        </w:rPr>
        <w:t>分包发送</w:t>
      </w:r>
      <w:r>
        <w:rPr>
          <w:rFonts w:hAnsi="宋体" w:hint="eastAsia"/>
          <w:szCs w:val="21"/>
        </w:rPr>
        <w:t>。</w:t>
      </w:r>
    </w:p>
    <w:p w14:paraId="734086DE" w14:textId="77777777" w:rsidR="00777A84" w:rsidRDefault="00777A84" w:rsidP="00777A84">
      <w:pPr>
        <w:pStyle w:val="3"/>
      </w:pPr>
      <w:bookmarkStart w:id="25" w:name="_Toc134091112"/>
      <w:bookmarkStart w:id="26" w:name="_Toc510525932"/>
      <w:bookmarkStart w:id="27" w:name="_Toc134781469"/>
      <w:r>
        <w:rPr>
          <w:rFonts w:hint="eastAsia"/>
        </w:rPr>
        <w:t>端口代码</w:t>
      </w:r>
      <w:bookmarkEnd w:id="25"/>
      <w:bookmarkEnd w:id="26"/>
      <w:r>
        <w:rPr>
          <w:rFonts w:hint="eastAsia"/>
        </w:rPr>
        <w:t>分配</w:t>
      </w:r>
      <w:bookmarkEnd w:id="27"/>
    </w:p>
    <w:p w14:paraId="0D82F181" w14:textId="77777777" w:rsidR="00777A84" w:rsidRPr="00EB04B9" w:rsidRDefault="00777A84" w:rsidP="00EB04B9">
      <w:pPr>
        <w:spacing w:line="360" w:lineRule="auto"/>
        <w:jc w:val="center"/>
      </w:pPr>
      <w:r w:rsidRPr="00EB04B9">
        <w:rPr>
          <w:rFonts w:hint="eastAsia"/>
        </w:rPr>
        <w:t>表</w:t>
      </w:r>
      <w:r w:rsidRPr="00EB04B9">
        <w:rPr>
          <w:rFonts w:hint="eastAsia"/>
        </w:rPr>
        <w:t xml:space="preserve">2 </w:t>
      </w:r>
      <w:r w:rsidRPr="00EB04B9">
        <w:rPr>
          <w:rFonts w:hint="eastAsia"/>
        </w:rPr>
        <w:t>端口代码分配表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4639"/>
        <w:gridCol w:w="1364"/>
      </w:tblGrid>
      <w:tr w:rsidR="00777A84" w14:paraId="1C2F743D" w14:textId="77777777" w:rsidTr="00EB0422">
        <w:trPr>
          <w:trHeight w:val="360"/>
          <w:tblHeader/>
          <w:jc w:val="center"/>
        </w:trPr>
        <w:tc>
          <w:tcPr>
            <w:tcW w:w="945" w:type="dxa"/>
            <w:vAlign w:val="center"/>
          </w:tcPr>
          <w:p w14:paraId="7377A944" w14:textId="77777777" w:rsidR="00777A84" w:rsidRDefault="00777A84" w:rsidP="008C5B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序号</w:t>
            </w:r>
          </w:p>
        </w:tc>
        <w:tc>
          <w:tcPr>
            <w:tcW w:w="4639" w:type="dxa"/>
            <w:vAlign w:val="center"/>
          </w:tcPr>
          <w:p w14:paraId="50A599E0" w14:textId="77777777" w:rsidR="00777A84" w:rsidRDefault="00777A84" w:rsidP="008C5B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端口名称</w:t>
            </w:r>
          </w:p>
        </w:tc>
        <w:tc>
          <w:tcPr>
            <w:tcW w:w="1364" w:type="dxa"/>
            <w:vAlign w:val="center"/>
          </w:tcPr>
          <w:p w14:paraId="7C0D1018" w14:textId="77777777" w:rsidR="00777A84" w:rsidRDefault="00777A84" w:rsidP="008C5BF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端口代码</w:t>
            </w:r>
          </w:p>
        </w:tc>
      </w:tr>
      <w:tr w:rsidR="00777A84" w14:paraId="5937947E" w14:textId="77777777" w:rsidTr="00EB0422">
        <w:trPr>
          <w:trHeight w:val="360"/>
          <w:jc w:val="center"/>
        </w:trPr>
        <w:tc>
          <w:tcPr>
            <w:tcW w:w="945" w:type="dxa"/>
            <w:vAlign w:val="center"/>
          </w:tcPr>
          <w:p w14:paraId="638B0407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639" w:type="dxa"/>
            <w:vAlign w:val="center"/>
          </w:tcPr>
          <w:p w14:paraId="67265F66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CIR</w:t>
            </w:r>
          </w:p>
        </w:tc>
        <w:tc>
          <w:tcPr>
            <w:tcW w:w="1364" w:type="dxa"/>
            <w:vAlign w:val="center"/>
          </w:tcPr>
          <w:p w14:paraId="4626CA9C" w14:textId="77777777" w:rsidR="00777A84" w:rsidRDefault="00777A84" w:rsidP="008C5BF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szCs w:val="21"/>
              </w:rPr>
              <w:t>01H</w:t>
            </w:r>
          </w:p>
        </w:tc>
      </w:tr>
      <w:tr w:rsidR="00777A84" w14:paraId="2B59C62B" w14:textId="77777777" w:rsidTr="00EB0422">
        <w:trPr>
          <w:trHeight w:val="360"/>
          <w:jc w:val="center"/>
        </w:trPr>
        <w:tc>
          <w:tcPr>
            <w:tcW w:w="945" w:type="dxa"/>
            <w:vAlign w:val="center"/>
          </w:tcPr>
          <w:p w14:paraId="44488D1A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639" w:type="dxa"/>
            <w:vAlign w:val="center"/>
          </w:tcPr>
          <w:p w14:paraId="2E59E46E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LTE应用接口系统</w:t>
            </w:r>
          </w:p>
        </w:tc>
        <w:tc>
          <w:tcPr>
            <w:tcW w:w="1364" w:type="dxa"/>
            <w:vAlign w:val="center"/>
          </w:tcPr>
          <w:p w14:paraId="499D1C76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27H</w:t>
            </w:r>
          </w:p>
        </w:tc>
      </w:tr>
      <w:tr w:rsidR="00777A84" w14:paraId="0DC9AE72" w14:textId="77777777" w:rsidTr="00EB0422">
        <w:trPr>
          <w:trHeight w:val="360"/>
          <w:jc w:val="center"/>
        </w:trPr>
        <w:tc>
          <w:tcPr>
            <w:tcW w:w="945" w:type="dxa"/>
            <w:vAlign w:val="center"/>
          </w:tcPr>
          <w:p w14:paraId="2E14174B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639" w:type="dxa"/>
            <w:vAlign w:val="center"/>
          </w:tcPr>
          <w:p w14:paraId="53CE7083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预留</w:t>
            </w:r>
          </w:p>
        </w:tc>
        <w:tc>
          <w:tcPr>
            <w:tcW w:w="1364" w:type="dxa"/>
            <w:vAlign w:val="center"/>
          </w:tcPr>
          <w:p w14:paraId="31BF2A62" w14:textId="77777777" w:rsidR="00777A84" w:rsidRDefault="00777A84" w:rsidP="008C5BF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其他端口</w:t>
            </w:r>
          </w:p>
        </w:tc>
      </w:tr>
    </w:tbl>
    <w:p w14:paraId="0D3611C6" w14:textId="77777777" w:rsidR="00475110" w:rsidRDefault="00475110" w:rsidP="00475110">
      <w:bookmarkStart w:id="28" w:name="_Toc134091113"/>
      <w:bookmarkStart w:id="29" w:name="_Toc510525933"/>
    </w:p>
    <w:p w14:paraId="6E54A1E8" w14:textId="77777777" w:rsidR="00777A84" w:rsidRDefault="00777A84" w:rsidP="00777A84">
      <w:pPr>
        <w:pStyle w:val="3"/>
      </w:pPr>
      <w:bookmarkStart w:id="30" w:name="_Toc134781470"/>
      <w:r>
        <w:rPr>
          <w:rFonts w:hint="eastAsia"/>
        </w:rPr>
        <w:t>业务类型代码分配</w:t>
      </w:r>
      <w:bookmarkEnd w:id="28"/>
      <w:bookmarkEnd w:id="29"/>
      <w:bookmarkEnd w:id="30"/>
    </w:p>
    <w:p w14:paraId="3FD43E56" w14:textId="77777777" w:rsidR="00777A84" w:rsidRPr="00EB04B9" w:rsidRDefault="00777A84" w:rsidP="00EB04B9">
      <w:pPr>
        <w:spacing w:line="360" w:lineRule="auto"/>
        <w:jc w:val="center"/>
      </w:pPr>
      <w:r w:rsidRPr="00EB04B9">
        <w:rPr>
          <w:rFonts w:hint="eastAsia"/>
        </w:rPr>
        <w:t>表</w:t>
      </w:r>
      <w:r w:rsidRPr="00EB04B9">
        <w:rPr>
          <w:rFonts w:hint="eastAsia"/>
        </w:rPr>
        <w:t>3</w:t>
      </w:r>
      <w:r w:rsidR="00C33EA8">
        <w:t xml:space="preserve"> </w:t>
      </w:r>
      <w:r w:rsidRPr="00EB04B9">
        <w:rPr>
          <w:rFonts w:hint="eastAsia"/>
        </w:rPr>
        <w:t>业务类型代码分配表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402"/>
        <w:gridCol w:w="1559"/>
        <w:gridCol w:w="3544"/>
      </w:tblGrid>
      <w:tr w:rsidR="00777A84" w14:paraId="79158219" w14:textId="77777777" w:rsidTr="00EB0422">
        <w:trPr>
          <w:jc w:val="center"/>
        </w:trPr>
        <w:tc>
          <w:tcPr>
            <w:tcW w:w="709" w:type="dxa"/>
            <w:vAlign w:val="center"/>
          </w:tcPr>
          <w:p w14:paraId="4C68493A" w14:textId="77777777" w:rsidR="00777A84" w:rsidRDefault="00777A84" w:rsidP="008C5BFB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序号</w:t>
            </w:r>
          </w:p>
        </w:tc>
        <w:tc>
          <w:tcPr>
            <w:tcW w:w="2402" w:type="dxa"/>
            <w:vAlign w:val="center"/>
          </w:tcPr>
          <w:p w14:paraId="57CE03B2" w14:textId="77777777" w:rsidR="00777A84" w:rsidRDefault="00777A84" w:rsidP="008C5BFB">
            <w:pPr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业务</w:t>
            </w:r>
            <w:r>
              <w:rPr>
                <w:rFonts w:hAnsi="宋体" w:hint="eastAsia"/>
                <w:b/>
                <w:szCs w:val="21"/>
              </w:rPr>
              <w:t>种类</w:t>
            </w:r>
          </w:p>
        </w:tc>
        <w:tc>
          <w:tcPr>
            <w:tcW w:w="1559" w:type="dxa"/>
            <w:vAlign w:val="center"/>
          </w:tcPr>
          <w:p w14:paraId="1570A466" w14:textId="77777777" w:rsidR="00777A84" w:rsidRDefault="00777A84" w:rsidP="008C5BF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业务类型</w:t>
            </w:r>
            <w:r>
              <w:rPr>
                <w:rFonts w:hAnsi="宋体" w:hint="eastAsia"/>
                <w:b/>
                <w:szCs w:val="21"/>
              </w:rPr>
              <w:t>代</w:t>
            </w:r>
            <w:r>
              <w:rPr>
                <w:rFonts w:hAnsi="宋体"/>
                <w:b/>
                <w:szCs w:val="21"/>
              </w:rPr>
              <w:t>码</w:t>
            </w:r>
          </w:p>
        </w:tc>
        <w:tc>
          <w:tcPr>
            <w:tcW w:w="3544" w:type="dxa"/>
            <w:vAlign w:val="center"/>
          </w:tcPr>
          <w:p w14:paraId="1D5FA3A4" w14:textId="77777777" w:rsidR="00777A84" w:rsidRDefault="00777A84" w:rsidP="008C5BFB">
            <w:pPr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业务类型</w:t>
            </w:r>
          </w:p>
        </w:tc>
      </w:tr>
      <w:tr w:rsidR="00777A84" w14:paraId="3FEA0CEA" w14:textId="77777777" w:rsidTr="00EB0422">
        <w:trPr>
          <w:jc w:val="center"/>
        </w:trPr>
        <w:tc>
          <w:tcPr>
            <w:tcW w:w="709" w:type="dxa"/>
            <w:vMerge w:val="restart"/>
            <w:vAlign w:val="center"/>
          </w:tcPr>
          <w:p w14:paraId="492CE9C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402" w:type="dxa"/>
            <w:vMerge w:val="restart"/>
            <w:vAlign w:val="center"/>
          </w:tcPr>
          <w:p w14:paraId="5B1131F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CTC/TDCS</w:t>
            </w:r>
            <w:r>
              <w:rPr>
                <w:rFonts w:hint="eastAsia"/>
                <w:szCs w:val="21"/>
              </w:rPr>
              <w:t>业务</w:t>
            </w:r>
          </w:p>
        </w:tc>
        <w:tc>
          <w:tcPr>
            <w:tcW w:w="1559" w:type="dxa"/>
            <w:vAlign w:val="center"/>
          </w:tcPr>
          <w:p w14:paraId="3DB68CD3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05H</w:t>
            </w:r>
          </w:p>
        </w:tc>
        <w:tc>
          <w:tcPr>
            <w:tcW w:w="3544" w:type="dxa"/>
            <w:vAlign w:val="center"/>
          </w:tcPr>
          <w:p w14:paraId="1F45480E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列车</w:t>
            </w:r>
            <w:r>
              <w:rPr>
                <w:rFonts w:hAnsi="宋体"/>
                <w:szCs w:val="21"/>
              </w:rPr>
              <w:t>无线车次号</w:t>
            </w:r>
            <w:r>
              <w:rPr>
                <w:rFonts w:hAnsi="宋体" w:hint="eastAsia"/>
                <w:szCs w:val="21"/>
              </w:rPr>
              <w:t>校核信息</w:t>
            </w:r>
          </w:p>
        </w:tc>
      </w:tr>
      <w:tr w:rsidR="00777A84" w14:paraId="0C400EEA" w14:textId="77777777" w:rsidTr="00EB0422">
        <w:trPr>
          <w:jc w:val="center"/>
        </w:trPr>
        <w:tc>
          <w:tcPr>
            <w:tcW w:w="709" w:type="dxa"/>
            <w:vMerge/>
            <w:vAlign w:val="center"/>
          </w:tcPr>
          <w:p w14:paraId="10FE3FF5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2402" w:type="dxa"/>
            <w:vMerge/>
            <w:vAlign w:val="center"/>
          </w:tcPr>
          <w:p w14:paraId="04E85068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F61544F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06H</w:t>
            </w:r>
          </w:p>
        </w:tc>
        <w:tc>
          <w:tcPr>
            <w:tcW w:w="3544" w:type="dxa"/>
            <w:vAlign w:val="center"/>
          </w:tcPr>
          <w:p w14:paraId="33EC532F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调度命令</w:t>
            </w:r>
            <w:r>
              <w:rPr>
                <w:rFonts w:hAnsi="宋体" w:hint="eastAsia"/>
                <w:szCs w:val="21"/>
              </w:rPr>
              <w:t>信息</w:t>
            </w:r>
          </w:p>
        </w:tc>
      </w:tr>
      <w:tr w:rsidR="00777A84" w14:paraId="106D48E6" w14:textId="77777777" w:rsidTr="00EB0422">
        <w:trPr>
          <w:jc w:val="center"/>
        </w:trPr>
        <w:tc>
          <w:tcPr>
            <w:tcW w:w="709" w:type="dxa"/>
            <w:vMerge/>
            <w:vAlign w:val="center"/>
          </w:tcPr>
          <w:p w14:paraId="1088DC83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2402" w:type="dxa"/>
            <w:vMerge/>
            <w:vAlign w:val="center"/>
          </w:tcPr>
          <w:p w14:paraId="6D803539" w14:textId="77777777" w:rsidR="00777A84" w:rsidRDefault="00777A84" w:rsidP="008C5BFB">
            <w:pPr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A86CF47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07H</w:t>
            </w:r>
          </w:p>
        </w:tc>
        <w:tc>
          <w:tcPr>
            <w:tcW w:w="3544" w:type="dxa"/>
            <w:vAlign w:val="center"/>
          </w:tcPr>
          <w:p w14:paraId="50CAD57F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列车停稳</w:t>
            </w:r>
            <w:r>
              <w:rPr>
                <w:szCs w:val="21"/>
              </w:rPr>
              <w:t>/</w:t>
            </w:r>
            <w:r>
              <w:rPr>
                <w:rFonts w:hAnsi="宋体"/>
                <w:szCs w:val="21"/>
              </w:rPr>
              <w:t>启动</w:t>
            </w:r>
            <w:r>
              <w:rPr>
                <w:rFonts w:hAnsi="宋体" w:hint="eastAsia"/>
                <w:szCs w:val="21"/>
              </w:rPr>
              <w:t>信息</w:t>
            </w:r>
          </w:p>
        </w:tc>
      </w:tr>
      <w:tr w:rsidR="00777A84" w14:paraId="272D3436" w14:textId="77777777" w:rsidTr="00EB0422">
        <w:trPr>
          <w:jc w:val="center"/>
        </w:trPr>
        <w:tc>
          <w:tcPr>
            <w:tcW w:w="709" w:type="dxa"/>
            <w:vAlign w:val="center"/>
          </w:tcPr>
          <w:p w14:paraId="4B925846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2402" w:type="dxa"/>
            <w:vAlign w:val="center"/>
          </w:tcPr>
          <w:p w14:paraId="48516286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库检业务</w:t>
            </w:r>
          </w:p>
        </w:tc>
        <w:tc>
          <w:tcPr>
            <w:tcW w:w="1559" w:type="dxa"/>
            <w:vAlign w:val="center"/>
          </w:tcPr>
          <w:p w14:paraId="753D9A80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szCs w:val="21"/>
              </w:rPr>
              <w:t>13H</w:t>
            </w:r>
          </w:p>
        </w:tc>
        <w:tc>
          <w:tcPr>
            <w:tcW w:w="3544" w:type="dxa"/>
            <w:vAlign w:val="center"/>
          </w:tcPr>
          <w:p w14:paraId="575D08F3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CIR</w:t>
            </w:r>
            <w:r>
              <w:rPr>
                <w:rFonts w:hAnsi="宋体" w:hint="eastAsia"/>
                <w:szCs w:val="21"/>
              </w:rPr>
              <w:t>出入库检测信息</w:t>
            </w:r>
          </w:p>
        </w:tc>
      </w:tr>
      <w:tr w:rsidR="00777A84" w14:paraId="741C0EAC" w14:textId="77777777" w:rsidTr="00EB0422">
        <w:trPr>
          <w:trHeight w:val="112"/>
          <w:jc w:val="center"/>
        </w:trPr>
        <w:tc>
          <w:tcPr>
            <w:tcW w:w="709" w:type="dxa"/>
            <w:vAlign w:val="center"/>
          </w:tcPr>
          <w:p w14:paraId="0C38BE9B" w14:textId="77777777" w:rsidR="00777A84" w:rsidRDefault="00777A84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2402" w:type="dxa"/>
            <w:vAlign w:val="center"/>
          </w:tcPr>
          <w:p w14:paraId="77F5029E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D725E17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其它</w:t>
            </w:r>
          </w:p>
        </w:tc>
        <w:tc>
          <w:tcPr>
            <w:tcW w:w="3544" w:type="dxa"/>
            <w:vAlign w:val="center"/>
          </w:tcPr>
          <w:p w14:paraId="7790410A" w14:textId="77777777" w:rsidR="00777A84" w:rsidRDefault="00777A84" w:rsidP="008C5BFB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预留</w:t>
            </w:r>
          </w:p>
        </w:tc>
      </w:tr>
    </w:tbl>
    <w:p w14:paraId="736BC801" w14:textId="77777777" w:rsidR="00DB2E93" w:rsidRPr="00DB2E93" w:rsidRDefault="00DB2E93" w:rsidP="00475110"/>
    <w:p w14:paraId="08E4C162" w14:textId="77777777" w:rsidR="00475110" w:rsidRDefault="00D80DE8" w:rsidP="00475110">
      <w:pPr>
        <w:pStyle w:val="3"/>
      </w:pPr>
      <w:bookmarkStart w:id="31" w:name="_Toc510525935"/>
      <w:bookmarkStart w:id="32" w:name="_Toc134781471"/>
      <w:r>
        <w:rPr>
          <w:rFonts w:hint="eastAsia"/>
        </w:rPr>
        <w:t>信息</w:t>
      </w:r>
      <w:r w:rsidR="00475110">
        <w:rPr>
          <w:rFonts w:hint="eastAsia"/>
        </w:rPr>
        <w:t>帧格式</w:t>
      </w:r>
      <w:bookmarkEnd w:id="31"/>
      <w:bookmarkEnd w:id="32"/>
    </w:p>
    <w:p w14:paraId="4ADB792F" w14:textId="77777777" w:rsidR="00D80DE8" w:rsidRPr="00D80DE8" w:rsidRDefault="00D80DE8" w:rsidP="00D80DE8">
      <w:pPr>
        <w:pStyle w:val="4"/>
      </w:pPr>
      <w:r>
        <w:t>无线车次号</w:t>
      </w:r>
      <w:r>
        <w:rPr>
          <w:rFonts w:hint="eastAsia"/>
        </w:rPr>
        <w:t>校核信息</w:t>
      </w:r>
      <w:proofErr w:type="gramStart"/>
      <w:r>
        <w:rPr>
          <w:rFonts w:hint="eastAsia"/>
        </w:rPr>
        <w:t>帧</w:t>
      </w:r>
      <w:proofErr w:type="gramEnd"/>
    </w:p>
    <w:p w14:paraId="60C4DCD5" w14:textId="77777777" w:rsidR="00C33EA8" w:rsidRPr="00EB04B9" w:rsidRDefault="00C33EA8" w:rsidP="00C33EA8">
      <w:pPr>
        <w:spacing w:line="360" w:lineRule="auto"/>
        <w:jc w:val="center"/>
      </w:pPr>
      <w:r w:rsidRPr="00EB04B9">
        <w:rPr>
          <w:rFonts w:hint="eastAsia"/>
        </w:rPr>
        <w:t>表</w:t>
      </w:r>
      <w:r>
        <w:t xml:space="preserve">4 </w:t>
      </w:r>
      <w:r>
        <w:rPr>
          <w:rFonts w:hint="eastAsia"/>
        </w:rPr>
        <w:t>无线车次号校核信息帧格式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276"/>
        <w:gridCol w:w="4253"/>
      </w:tblGrid>
      <w:tr w:rsidR="00C23EF8" w:rsidRPr="008B1A11" w14:paraId="1241BBFE" w14:textId="77777777" w:rsidTr="00895741">
        <w:trPr>
          <w:tblHeader/>
        </w:trPr>
        <w:tc>
          <w:tcPr>
            <w:tcW w:w="846" w:type="dxa"/>
            <w:vAlign w:val="center"/>
          </w:tcPr>
          <w:p w14:paraId="7B58D2A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984" w:type="dxa"/>
            <w:vAlign w:val="center"/>
          </w:tcPr>
          <w:p w14:paraId="1995895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字段</w:t>
            </w:r>
          </w:p>
        </w:tc>
        <w:tc>
          <w:tcPr>
            <w:tcW w:w="1276" w:type="dxa"/>
            <w:vAlign w:val="center"/>
          </w:tcPr>
          <w:p w14:paraId="18C28515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253" w:type="dxa"/>
            <w:vAlign w:val="center"/>
          </w:tcPr>
          <w:p w14:paraId="79782C2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C23EF8" w:rsidRPr="008B1A11" w14:paraId="109D306D" w14:textId="77777777" w:rsidTr="00895741">
        <w:tc>
          <w:tcPr>
            <w:tcW w:w="846" w:type="dxa"/>
            <w:vAlign w:val="center"/>
          </w:tcPr>
          <w:p w14:paraId="7ED5B631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67BB7B7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起始</w:t>
            </w:r>
          </w:p>
        </w:tc>
        <w:tc>
          <w:tcPr>
            <w:tcW w:w="1276" w:type="dxa"/>
            <w:vAlign w:val="center"/>
          </w:tcPr>
          <w:p w14:paraId="1E7CAC99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2FF622AE" w14:textId="77777777" w:rsidR="00C23EF8" w:rsidRPr="008B1A11" w:rsidRDefault="00C23EF8" w:rsidP="00895741">
            <w:pPr>
              <w:pStyle w:val="11"/>
              <w:rPr>
                <w:rFonts w:hAnsi="宋体" w:hint="default"/>
              </w:rPr>
            </w:pPr>
            <w:r>
              <w:rPr>
                <w:rFonts w:hAnsi="宋体" w:hint="default"/>
              </w:rPr>
              <w:t>1002H</w:t>
            </w:r>
          </w:p>
        </w:tc>
      </w:tr>
      <w:tr w:rsidR="00C23EF8" w:rsidRPr="008B1A11" w14:paraId="5C9DC42F" w14:textId="77777777" w:rsidTr="00895741">
        <w:tc>
          <w:tcPr>
            <w:tcW w:w="846" w:type="dxa"/>
            <w:vAlign w:val="center"/>
          </w:tcPr>
          <w:p w14:paraId="7957767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B68041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信息长度</w:t>
            </w:r>
          </w:p>
        </w:tc>
        <w:tc>
          <w:tcPr>
            <w:tcW w:w="1276" w:type="dxa"/>
            <w:vAlign w:val="center"/>
          </w:tcPr>
          <w:p w14:paraId="507229B1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46B659B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ECB733C" w14:textId="77777777" w:rsidTr="00895741">
        <w:tc>
          <w:tcPr>
            <w:tcW w:w="846" w:type="dxa"/>
            <w:vAlign w:val="center"/>
          </w:tcPr>
          <w:p w14:paraId="2B7C2A1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5566DD1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源端口代码</w:t>
            </w:r>
          </w:p>
        </w:tc>
        <w:tc>
          <w:tcPr>
            <w:tcW w:w="1276" w:type="dxa"/>
            <w:vAlign w:val="center"/>
          </w:tcPr>
          <w:p w14:paraId="663B978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1732469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0</w:t>
            </w:r>
            <w:r w:rsidRPr="008B1A11">
              <w:rPr>
                <w:rFonts w:ascii="宋体" w:eastAsia="宋体" w:hAnsi="宋体" w:hint="eastAsia"/>
                <w:szCs w:val="21"/>
              </w:rPr>
              <w:t>1H</w:t>
            </w:r>
          </w:p>
        </w:tc>
      </w:tr>
      <w:tr w:rsidR="00C23EF8" w:rsidRPr="008B1A11" w14:paraId="0AF9A802" w14:textId="77777777" w:rsidTr="00895741">
        <w:tc>
          <w:tcPr>
            <w:tcW w:w="846" w:type="dxa"/>
            <w:vAlign w:val="center"/>
          </w:tcPr>
          <w:p w14:paraId="5E10B736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42517A8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源通信地址长度</w:t>
            </w:r>
          </w:p>
        </w:tc>
        <w:tc>
          <w:tcPr>
            <w:tcW w:w="1276" w:type="dxa"/>
            <w:vAlign w:val="center"/>
          </w:tcPr>
          <w:p w14:paraId="4AD6FDDD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34D5D92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1AA87400" w14:textId="77777777" w:rsidTr="00895741">
        <w:tc>
          <w:tcPr>
            <w:tcW w:w="846" w:type="dxa"/>
            <w:vAlign w:val="center"/>
          </w:tcPr>
          <w:p w14:paraId="26AF169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26026BB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</w:t>
            </w:r>
          </w:p>
        </w:tc>
        <w:tc>
          <w:tcPr>
            <w:tcW w:w="1276" w:type="dxa"/>
            <w:vAlign w:val="center"/>
          </w:tcPr>
          <w:p w14:paraId="45EBCCB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02192B8D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CIR IP地址</w:t>
            </w:r>
          </w:p>
        </w:tc>
      </w:tr>
      <w:tr w:rsidR="00C23EF8" w:rsidRPr="008B1A11" w14:paraId="6D0DBF98" w14:textId="77777777" w:rsidTr="00895741">
        <w:tc>
          <w:tcPr>
            <w:tcW w:w="846" w:type="dxa"/>
            <w:vAlign w:val="center"/>
          </w:tcPr>
          <w:p w14:paraId="4B76EB2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lastRenderedPageBreak/>
              <w:t>6</w:t>
            </w:r>
          </w:p>
        </w:tc>
        <w:tc>
          <w:tcPr>
            <w:tcW w:w="1984" w:type="dxa"/>
            <w:vAlign w:val="center"/>
          </w:tcPr>
          <w:p w14:paraId="2C2949F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目的端口代码</w:t>
            </w:r>
          </w:p>
        </w:tc>
        <w:tc>
          <w:tcPr>
            <w:tcW w:w="1276" w:type="dxa"/>
            <w:vAlign w:val="center"/>
          </w:tcPr>
          <w:p w14:paraId="47080F3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1B3C22B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27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2D0AA037" w14:textId="77777777" w:rsidTr="00895741">
        <w:tc>
          <w:tcPr>
            <w:tcW w:w="846" w:type="dxa"/>
            <w:vAlign w:val="center"/>
          </w:tcPr>
          <w:p w14:paraId="437C0BA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08D6D81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目的通信地址长度</w:t>
            </w:r>
          </w:p>
        </w:tc>
        <w:tc>
          <w:tcPr>
            <w:tcW w:w="1276" w:type="dxa"/>
            <w:vAlign w:val="center"/>
          </w:tcPr>
          <w:p w14:paraId="352B969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643DAC5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78B1E403" w14:textId="77777777" w:rsidTr="00895741">
        <w:tc>
          <w:tcPr>
            <w:tcW w:w="846" w:type="dxa"/>
            <w:vAlign w:val="center"/>
          </w:tcPr>
          <w:p w14:paraId="0BB1207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25366D5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</w:t>
            </w:r>
          </w:p>
        </w:tc>
        <w:tc>
          <w:tcPr>
            <w:tcW w:w="1276" w:type="dxa"/>
            <w:vAlign w:val="center"/>
          </w:tcPr>
          <w:p w14:paraId="340C5CD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5953A37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LTE应用接口系统IP地址</w:t>
            </w:r>
          </w:p>
        </w:tc>
      </w:tr>
      <w:tr w:rsidR="00C23EF8" w:rsidRPr="008B1A11" w14:paraId="69ACBACA" w14:textId="77777777" w:rsidTr="00895741">
        <w:tc>
          <w:tcPr>
            <w:tcW w:w="846" w:type="dxa"/>
            <w:vAlign w:val="center"/>
          </w:tcPr>
          <w:p w14:paraId="5B854F9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244BEBB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业务类型</w:t>
            </w:r>
          </w:p>
        </w:tc>
        <w:tc>
          <w:tcPr>
            <w:tcW w:w="1276" w:type="dxa"/>
            <w:vAlign w:val="center"/>
          </w:tcPr>
          <w:p w14:paraId="0F9E8F5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50EED25A" w14:textId="77777777" w:rsidR="00C23EF8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05H</w:t>
            </w:r>
            <w:r>
              <w:rPr>
                <w:rFonts w:ascii="宋体" w:eastAsia="宋体" w:hAnsi="宋体" w:hint="eastAsia"/>
                <w:szCs w:val="21"/>
              </w:rPr>
              <w:t>：车次号信息</w:t>
            </w:r>
          </w:p>
          <w:p w14:paraId="7508B24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07H：列车启动和停稳信息</w:t>
            </w:r>
          </w:p>
        </w:tc>
      </w:tr>
      <w:tr w:rsidR="00C23EF8" w:rsidRPr="008B1A11" w14:paraId="3FA4B0B2" w14:textId="77777777" w:rsidTr="00895741">
        <w:tc>
          <w:tcPr>
            <w:tcW w:w="846" w:type="dxa"/>
            <w:vAlign w:val="center"/>
          </w:tcPr>
          <w:p w14:paraId="2286C59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27578634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命令</w:t>
            </w:r>
          </w:p>
        </w:tc>
        <w:tc>
          <w:tcPr>
            <w:tcW w:w="1276" w:type="dxa"/>
            <w:vAlign w:val="center"/>
          </w:tcPr>
          <w:p w14:paraId="63C449E3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C5370DD" w14:textId="77777777" w:rsidR="00C23EF8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02H：列车停稳信息</w:t>
            </w:r>
          </w:p>
          <w:p w14:paraId="281DC19A" w14:textId="77777777" w:rsidR="00C23EF8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03H：列车启动信息</w:t>
            </w:r>
          </w:p>
          <w:p w14:paraId="1898F96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21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：车次号信息</w:t>
            </w:r>
          </w:p>
        </w:tc>
      </w:tr>
      <w:tr w:rsidR="00C23EF8" w:rsidRPr="008B1A11" w14:paraId="2727420B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2C1B730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3419CA7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本板地址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79CE3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7E7EAC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指通讯记录单元的地址，38H</w:t>
            </w:r>
          </w:p>
        </w:tc>
      </w:tr>
      <w:tr w:rsidR="00C23EF8" w:rsidRPr="008B1A11" w14:paraId="45B00BCC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281D60B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0A14E3BE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特征码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E71A286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874D8D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无定义，</w:t>
            </w: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暂填</w:t>
            </w:r>
            <w:proofErr w:type="gramEnd"/>
            <w:r w:rsidRPr="008B1A11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C23EF8" w:rsidRPr="008B1A11" w14:paraId="1AEB4EE8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0DC15A7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DB85A66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标志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470ECB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6B363DB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新协议标志</w:t>
            </w:r>
            <w:r>
              <w:rPr>
                <w:rFonts w:ascii="宋体" w:eastAsia="宋体" w:hAnsi="宋体"/>
                <w:szCs w:val="21"/>
              </w:rPr>
              <w:t>：</w:t>
            </w:r>
            <w:r w:rsidRPr="008B1A11">
              <w:rPr>
                <w:rFonts w:ascii="宋体" w:eastAsia="宋体" w:hAnsi="宋体" w:hint="eastAsia"/>
                <w:szCs w:val="21"/>
              </w:rPr>
              <w:t>67H</w:t>
            </w:r>
          </w:p>
        </w:tc>
      </w:tr>
      <w:tr w:rsidR="00C23EF8" w:rsidRPr="008B1A11" w14:paraId="5C7DF41B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503EECA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908A7DE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版本号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C1CBF25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75DDE3ED" w14:textId="77777777" w:rsidR="00C23EF8" w:rsidRPr="008B1A11" w:rsidRDefault="00C23EF8" w:rsidP="00895741">
            <w:pPr>
              <w:pStyle w:val="11"/>
              <w:spacing w:line="320" w:lineRule="exact"/>
              <w:rPr>
                <w:rFonts w:hAnsi="宋体" w:hint="default"/>
              </w:rPr>
            </w:pPr>
            <w:r w:rsidRPr="008B1A11">
              <w:rPr>
                <w:rFonts w:hAnsi="宋体"/>
              </w:rPr>
              <w:t>软件版本</w:t>
            </w:r>
          </w:p>
        </w:tc>
      </w:tr>
      <w:tr w:rsidR="00C23EF8" w:rsidRPr="008B1A11" w14:paraId="3E27E7A4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670A972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1C54DFB3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保留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7F16A28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2660058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132BE04F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1BEE56D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16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21867543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车站号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3E4D482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5D6F96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车站号扩充字节，</w:t>
            </w: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暂填</w:t>
            </w:r>
            <w:proofErr w:type="gramEnd"/>
            <w:r w:rsidRPr="008B1A11"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C23EF8" w:rsidRPr="008B1A11" w14:paraId="54D042F0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1548E70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17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28D3D77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车次种类标识符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1FD43C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C1ECDF6" w14:textId="7E34C1B7" w:rsidR="00C23EF8" w:rsidRPr="008B1A11" w:rsidRDefault="002C0F41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B70E0D">
              <w:rPr>
                <w:rFonts w:ascii="宋体" w:eastAsia="宋体" w:hAnsi="宋体"/>
                <w:szCs w:val="21"/>
              </w:rPr>
              <w:t>9</w:t>
            </w:r>
            <w:r w:rsidR="00C23EF8" w:rsidRPr="008B1A11">
              <w:rPr>
                <w:rFonts w:ascii="宋体" w:eastAsia="宋体" w:hAnsi="宋体" w:hint="eastAsia"/>
                <w:szCs w:val="21"/>
              </w:rPr>
              <w:t>位车次号标识符</w:t>
            </w:r>
            <w:r w:rsidR="000F0124">
              <w:rPr>
                <w:rFonts w:ascii="宋体" w:eastAsia="宋体" w:hAnsi="宋体" w:hint="eastAsia"/>
                <w:szCs w:val="21"/>
              </w:rPr>
              <w:t>，</w:t>
            </w:r>
            <w:r w:rsidR="000F0124">
              <w:rPr>
                <w:rFonts w:ascii="宋体" w:eastAsia="宋体" w:hAnsi="宋体"/>
                <w:szCs w:val="21"/>
              </w:rPr>
              <w:t>1</w:t>
            </w:r>
            <w:r w:rsidR="000F0124">
              <w:rPr>
                <w:rFonts w:ascii="宋体" w:eastAsia="宋体" w:hAnsi="宋体" w:hint="eastAsia"/>
                <w:szCs w:val="21"/>
              </w:rPr>
              <w:t>~</w:t>
            </w:r>
            <w:r w:rsidR="000F0124">
              <w:rPr>
                <w:rFonts w:ascii="宋体" w:eastAsia="宋体" w:hAnsi="宋体"/>
                <w:szCs w:val="21"/>
              </w:rPr>
              <w:t>4</w:t>
            </w:r>
            <w:r w:rsidR="000F0124">
              <w:rPr>
                <w:rFonts w:ascii="宋体" w:eastAsia="宋体" w:hAnsi="宋体" w:hint="eastAsia"/>
                <w:szCs w:val="21"/>
              </w:rPr>
              <w:t>位字母，不足4位</w:t>
            </w:r>
            <w:r w:rsidR="00093485">
              <w:rPr>
                <w:rFonts w:ascii="宋体" w:eastAsia="宋体" w:hAnsi="宋体" w:hint="eastAsia"/>
                <w:szCs w:val="21"/>
              </w:rPr>
              <w:t>前面</w:t>
            </w:r>
            <w:r w:rsidR="000F0124" w:rsidRPr="000F0124">
              <w:rPr>
                <w:rFonts w:ascii="宋体" w:eastAsia="宋体" w:hAnsi="宋体" w:hint="eastAsia"/>
                <w:szCs w:val="21"/>
              </w:rPr>
              <w:t>用空格（20H）补齐</w:t>
            </w:r>
          </w:p>
        </w:tc>
      </w:tr>
      <w:tr w:rsidR="00C23EF8" w:rsidRPr="008B1A11" w14:paraId="3262D8AF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54A4D29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18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522FF02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司机号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41CE75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3E34F38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司机号扩充字节</w:t>
            </w:r>
          </w:p>
        </w:tc>
      </w:tr>
      <w:tr w:rsidR="00C23EF8" w:rsidRPr="008B1A11" w14:paraId="0E692AFC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151F740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19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72B35B8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副司机号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5CB373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012057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副司机号扩充字节</w:t>
            </w:r>
          </w:p>
        </w:tc>
      </w:tr>
      <w:tr w:rsidR="00C23EF8" w:rsidRPr="008B1A11" w14:paraId="041AB70C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73A2BD3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20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541E59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保留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C126A9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990D3D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3E645114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0FECEAB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21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0EF5B13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机车型号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029C8E6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4B0FF62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机车型号扩充字节，b0作为机车型号的扩充位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 w:hint="eastAsia"/>
                <w:szCs w:val="21"/>
              </w:rPr>
              <w:t>b1-b7预留</w:t>
            </w:r>
          </w:p>
        </w:tc>
      </w:tr>
      <w:tr w:rsidR="00C23EF8" w:rsidRPr="008B1A11" w14:paraId="0CBF6B3D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29873B3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22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3F87E3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实际交路号</w:t>
            </w:r>
            <w:proofErr w:type="gramEnd"/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F0F8CE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29E44B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439AA852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2681CA9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23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5C45117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保留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0BC6D1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37B205F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2BD10DB4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1F382D5B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24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930AE2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本</w:t>
            </w:r>
            <w:r w:rsidRPr="008B1A11">
              <w:rPr>
                <w:rFonts w:ascii="宋体" w:eastAsia="宋体" w:hAnsi="宋体"/>
                <w:szCs w:val="21"/>
              </w:rPr>
              <w:t>/补、客/货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6B972EC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21EA126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D</w:t>
            </w:r>
            <w:r w:rsidRPr="008B1A11">
              <w:rPr>
                <w:rFonts w:ascii="宋体" w:eastAsia="宋体" w:hAnsi="宋体"/>
                <w:szCs w:val="21"/>
              </w:rPr>
              <w:t>0</w:t>
            </w:r>
            <w:r w:rsidRPr="008B1A11">
              <w:rPr>
                <w:rFonts w:ascii="宋体" w:eastAsia="宋体" w:hAnsi="宋体" w:hint="eastAsia"/>
                <w:szCs w:val="21"/>
              </w:rPr>
              <w:t>：0</w:t>
            </w:r>
            <w:r w:rsidRPr="008B1A11">
              <w:rPr>
                <w:rFonts w:ascii="宋体" w:eastAsia="宋体" w:hAnsi="宋体"/>
                <w:szCs w:val="21"/>
              </w:rPr>
              <w:t>/1</w:t>
            </w:r>
            <w:r w:rsidRPr="008B1A11">
              <w:rPr>
                <w:rFonts w:ascii="宋体" w:eastAsia="宋体" w:hAnsi="宋体" w:hint="eastAsia"/>
                <w:szCs w:val="21"/>
              </w:rPr>
              <w:t>=货</w:t>
            </w:r>
            <w:r w:rsidRPr="008B1A11">
              <w:rPr>
                <w:rFonts w:ascii="宋体" w:eastAsia="宋体" w:hAnsi="宋体"/>
                <w:szCs w:val="21"/>
              </w:rPr>
              <w:t>/</w:t>
            </w:r>
            <w:r w:rsidRPr="008B1A11">
              <w:rPr>
                <w:rFonts w:ascii="宋体" w:eastAsia="宋体" w:hAnsi="宋体" w:hint="eastAsia"/>
                <w:szCs w:val="21"/>
              </w:rPr>
              <w:t>客，D</w:t>
            </w:r>
            <w:r w:rsidRPr="008B1A11">
              <w:rPr>
                <w:rFonts w:ascii="宋体" w:eastAsia="宋体" w:hAnsi="宋体"/>
                <w:szCs w:val="21"/>
              </w:rPr>
              <w:t>1</w:t>
            </w:r>
            <w:r w:rsidRPr="008B1A11">
              <w:rPr>
                <w:rFonts w:ascii="宋体" w:eastAsia="宋体" w:hAnsi="宋体" w:hint="eastAsia"/>
                <w:szCs w:val="21"/>
              </w:rPr>
              <w:t>：0</w:t>
            </w:r>
            <w:r w:rsidRPr="008B1A11">
              <w:rPr>
                <w:rFonts w:ascii="宋体" w:eastAsia="宋体" w:hAnsi="宋体"/>
                <w:szCs w:val="21"/>
              </w:rPr>
              <w:t>/1</w:t>
            </w:r>
            <w:r w:rsidRPr="008B1A11">
              <w:rPr>
                <w:rFonts w:ascii="宋体" w:eastAsia="宋体" w:hAnsi="宋体" w:hint="eastAsia"/>
                <w:szCs w:val="21"/>
              </w:rPr>
              <w:t>=本</w:t>
            </w: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务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/</w:t>
            </w:r>
            <w:r w:rsidRPr="008B1A11">
              <w:rPr>
                <w:rFonts w:ascii="宋体" w:eastAsia="宋体" w:hAnsi="宋体" w:hint="eastAsia"/>
                <w:szCs w:val="21"/>
              </w:rPr>
              <w:t>补机</w:t>
            </w:r>
          </w:p>
        </w:tc>
      </w:tr>
      <w:tr w:rsidR="00C23EF8" w:rsidRPr="008B1A11" w14:paraId="3943DC21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0E0777C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25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F8AC86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车次数字部分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1A374A0D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56208965" w14:textId="48F88869" w:rsidR="00C23EF8" w:rsidRPr="008B1A11" w:rsidRDefault="002C0F41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B70E0D">
              <w:rPr>
                <w:rFonts w:ascii="宋体" w:eastAsia="宋体" w:hAnsi="宋体"/>
                <w:szCs w:val="21"/>
              </w:rPr>
              <w:t>9</w:t>
            </w:r>
            <w:r w:rsidR="00C23EF8" w:rsidRPr="008B1A11">
              <w:rPr>
                <w:rFonts w:ascii="宋体" w:eastAsia="宋体" w:hAnsi="宋体" w:hint="eastAsia"/>
                <w:szCs w:val="21"/>
              </w:rPr>
              <w:t>位车次</w:t>
            </w:r>
            <w:r w:rsidR="000F0124">
              <w:rPr>
                <w:rFonts w:ascii="宋体" w:eastAsia="宋体" w:hAnsi="宋体" w:hint="eastAsia"/>
                <w:szCs w:val="21"/>
              </w:rPr>
              <w:t>号</w:t>
            </w:r>
            <w:r w:rsidR="00C23EF8" w:rsidRPr="008B1A11">
              <w:rPr>
                <w:rFonts w:ascii="宋体" w:eastAsia="宋体" w:hAnsi="宋体" w:hint="eastAsia"/>
                <w:szCs w:val="21"/>
              </w:rPr>
              <w:t>数字部分</w:t>
            </w:r>
            <w:r w:rsidR="000F0124">
              <w:rPr>
                <w:rFonts w:ascii="宋体" w:eastAsia="宋体" w:hAnsi="宋体" w:hint="eastAsia"/>
                <w:szCs w:val="21"/>
              </w:rPr>
              <w:t>，取值1~</w:t>
            </w:r>
            <w:r w:rsidR="000F0124">
              <w:rPr>
                <w:rFonts w:ascii="宋体" w:eastAsia="宋体" w:hAnsi="宋体"/>
                <w:szCs w:val="21"/>
              </w:rPr>
              <w:t>99999</w:t>
            </w:r>
          </w:p>
        </w:tc>
      </w:tr>
      <w:tr w:rsidR="00C23EF8" w:rsidRPr="008B1A11" w14:paraId="1B74C7B3" w14:textId="77777777" w:rsidTr="00895741">
        <w:tc>
          <w:tcPr>
            <w:tcW w:w="846" w:type="dxa"/>
            <w:shd w:val="clear" w:color="auto" w:fill="DEEAF6" w:themeFill="accent1" w:themeFillTint="33"/>
            <w:vAlign w:val="center"/>
          </w:tcPr>
          <w:p w14:paraId="7B60C22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26</w:t>
            </w:r>
          </w:p>
        </w:tc>
        <w:tc>
          <w:tcPr>
            <w:tcW w:w="1984" w:type="dxa"/>
            <w:shd w:val="clear" w:color="auto" w:fill="DEEAF6" w:themeFill="accent1" w:themeFillTint="33"/>
            <w:vAlign w:val="center"/>
          </w:tcPr>
          <w:p w14:paraId="4A05BFD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检查和1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99D7B3D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DEEAF6" w:themeFill="accent1" w:themeFillTint="33"/>
            <w:vAlign w:val="center"/>
          </w:tcPr>
          <w:p w14:paraId="098DAEB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为</w:t>
            </w:r>
            <w:r>
              <w:rPr>
                <w:rFonts w:ascii="宋体" w:eastAsia="宋体" w:hAnsi="宋体" w:hint="eastAsia"/>
                <w:szCs w:val="21"/>
              </w:rPr>
              <w:t>序号11至序号25字段的所</w:t>
            </w:r>
            <w:r w:rsidRPr="008B1A11">
              <w:rPr>
                <w:rFonts w:ascii="宋体" w:eastAsia="宋体" w:hAnsi="宋体" w:hint="eastAsia"/>
                <w:szCs w:val="21"/>
              </w:rPr>
              <w:t>有字节累加和的二进制补码</w:t>
            </w:r>
          </w:p>
        </w:tc>
      </w:tr>
      <w:tr w:rsidR="00C23EF8" w:rsidRPr="008B1A11" w14:paraId="271630CD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1DE55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7F4D144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本板地址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60CE53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7C120D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指通讯记录单元的地址，定为</w:t>
            </w:r>
            <w:r w:rsidRPr="008B1A11">
              <w:rPr>
                <w:rFonts w:ascii="宋体" w:eastAsia="宋体" w:hAnsi="宋体"/>
                <w:szCs w:val="21"/>
              </w:rPr>
              <w:t>39H</w:t>
            </w:r>
          </w:p>
        </w:tc>
      </w:tr>
      <w:tr w:rsidR="00C23EF8" w:rsidRPr="008B1A11" w14:paraId="2BE3E2A6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95AE7A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F7536C6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特征码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EC32C9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0933EF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高</w:t>
            </w:r>
            <w:r w:rsidRPr="008B1A11">
              <w:rPr>
                <w:rFonts w:ascii="宋体" w:eastAsia="宋体" w:hAnsi="宋体"/>
                <w:szCs w:val="21"/>
              </w:rPr>
              <w:t>4位为3表上次接收成功，为C表上次接收失败，为其它说明</w:t>
            </w:r>
            <w:proofErr w:type="gramStart"/>
            <w:r w:rsidRPr="008B1A11">
              <w:rPr>
                <w:rFonts w:ascii="宋体" w:eastAsia="宋体" w:hAnsi="宋体"/>
                <w:szCs w:val="21"/>
              </w:rPr>
              <w:t>本串数据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通讯过程中受干扰，应作无效数据处理。低四位暂为“0”</w:t>
            </w:r>
          </w:p>
        </w:tc>
      </w:tr>
      <w:tr w:rsidR="00C23EF8" w:rsidRPr="008B1A11" w14:paraId="521AE89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07ACE6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4C169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检测单元代号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C0AD18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61516D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指将与通讯记录单元通讯的检测单元代号。定为</w:t>
            </w:r>
            <w:r w:rsidRPr="008B1A11">
              <w:rPr>
                <w:rFonts w:ascii="宋体" w:eastAsia="宋体" w:hAnsi="宋体"/>
                <w:szCs w:val="21"/>
              </w:rPr>
              <w:t>01-轨道检测，02-弓网检测，03-TMIS，04-DMIS，05-</w:t>
            </w:r>
            <w:proofErr w:type="gramStart"/>
            <w:r w:rsidRPr="008B1A11">
              <w:rPr>
                <w:rFonts w:ascii="宋体" w:eastAsia="宋体" w:hAnsi="宋体"/>
                <w:szCs w:val="21"/>
              </w:rPr>
              <w:t>列控通讯</w:t>
            </w:r>
            <w:proofErr w:type="gramEnd"/>
            <w:r>
              <w:rPr>
                <w:rFonts w:ascii="宋体" w:eastAsia="宋体" w:hAnsi="宋体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06-语音录音，07-轴温报警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08-鸣笛检查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09-预留给备用单元</w:t>
            </w:r>
          </w:p>
        </w:tc>
      </w:tr>
      <w:tr w:rsidR="00C23EF8" w:rsidRPr="008B1A11" w14:paraId="5FA99F4E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D58B2B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ECC8DC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年、月、日、时、分、秒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68558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A5D91D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b5～b0：秒，b11～b6：分，b16～b12：时，</w:t>
            </w:r>
          </w:p>
          <w:p w14:paraId="6686E26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b21～b17：日，b25～b22：月，b26～b31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年</w:t>
            </w:r>
          </w:p>
        </w:tc>
      </w:tr>
      <w:tr w:rsidR="00C23EF8" w:rsidRPr="008B1A11" w14:paraId="32EAB47A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9514B2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EBCEC8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实速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0CA332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8197001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b9～b0：实速，b19～b10：预留</w:t>
            </w:r>
          </w:p>
        </w:tc>
      </w:tr>
      <w:tr w:rsidR="00C23EF8" w:rsidRPr="008B1A11" w14:paraId="7EFB52C1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11A70A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E60A9A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机车信号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D5A718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1C1D815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b4=0/1--&gt;</w:t>
            </w:r>
            <w:r w:rsidRPr="008B1A11">
              <w:rPr>
                <w:rFonts w:ascii="宋体" w:eastAsia="宋体" w:hAnsi="宋体" w:hint="eastAsia"/>
                <w:szCs w:val="21"/>
              </w:rPr>
              <w:t>单灯</w:t>
            </w:r>
            <w:r w:rsidRPr="008B1A11">
              <w:rPr>
                <w:rFonts w:ascii="宋体" w:eastAsia="宋体" w:hAnsi="宋体"/>
                <w:szCs w:val="21"/>
              </w:rPr>
              <w:t>/多灯</w:t>
            </w:r>
          </w:p>
          <w:p w14:paraId="548B4C4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b3～b0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00--无灯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01--绿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02--黄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03--双黄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04--红黄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05--红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06--白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07--绿黄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lastRenderedPageBreak/>
              <w:t>08--黄</w:t>
            </w:r>
            <w:r>
              <w:rPr>
                <w:rFonts w:ascii="宋体" w:eastAsia="宋体" w:hAnsi="宋体"/>
                <w:szCs w:val="21"/>
              </w:rPr>
              <w:t>2</w:t>
            </w:r>
          </w:p>
        </w:tc>
      </w:tr>
      <w:tr w:rsidR="00C23EF8" w:rsidRPr="008B1A11" w14:paraId="04772A34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AA2B11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lastRenderedPageBreak/>
              <w:t>33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E6FDC3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机车工况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4606AF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1F58EE1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b0--零位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b1--向后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b2--向前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b3--制动</w:t>
            </w:r>
            <w:r>
              <w:rPr>
                <w:rFonts w:ascii="宋体" w:eastAsia="宋体" w:hAnsi="宋体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b4--牵引</w:t>
            </w:r>
          </w:p>
        </w:tc>
      </w:tr>
      <w:tr w:rsidR="00C23EF8" w:rsidRPr="008B1A11" w14:paraId="614F6EBE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A9AC5E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EA75E4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信号机编号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5D7989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B059C71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3F92DC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586B1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E11BCD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信号机种类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986F36D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9357C9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b2～</w:t>
            </w:r>
            <w:r>
              <w:rPr>
                <w:rFonts w:ascii="宋体" w:eastAsia="宋体" w:hAnsi="宋体"/>
                <w:szCs w:val="21"/>
              </w:rPr>
              <w:t>b0：</w:t>
            </w:r>
            <w:r w:rsidRPr="008B1A11">
              <w:rPr>
                <w:rFonts w:ascii="宋体" w:eastAsia="宋体" w:hAnsi="宋体"/>
                <w:szCs w:val="21"/>
              </w:rPr>
              <w:t>02--出站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03--进站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04--通过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05--预告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06--容许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其他--暂未定义</w:t>
            </w:r>
          </w:p>
        </w:tc>
      </w:tr>
      <w:tr w:rsidR="00C23EF8" w:rsidRPr="008B1A11" w14:paraId="0A68760E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95D25D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581BC7D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公里标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D28EC4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5FCB2E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b23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符号位（</w:t>
            </w:r>
            <w:r w:rsidRPr="008B1A11">
              <w:rPr>
                <w:rFonts w:ascii="宋体" w:eastAsia="宋体" w:hAnsi="宋体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表示正，</w:t>
            </w:r>
            <w:r w:rsidRPr="008B1A11">
              <w:rPr>
                <w:rFonts w:ascii="宋体" w:eastAsia="宋体" w:hAnsi="宋体"/>
                <w:szCs w:val="21"/>
              </w:rPr>
              <w:t>1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表示负），</w:t>
            </w:r>
            <w:r w:rsidRPr="008B1A11">
              <w:rPr>
                <w:rFonts w:ascii="宋体" w:eastAsia="宋体" w:hAnsi="宋体"/>
                <w:szCs w:val="21"/>
              </w:rPr>
              <w:t>b22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：</w:t>
            </w:r>
            <w:r w:rsidRPr="008B1A11">
              <w:rPr>
                <w:rFonts w:ascii="宋体" w:eastAsia="宋体" w:hAnsi="宋体" w:hint="eastAsia"/>
                <w:szCs w:val="21"/>
                <w:lang w:val="zh-CN"/>
              </w:rPr>
              <w:t>保留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，</w:t>
            </w:r>
            <w:r w:rsidRPr="008B1A11">
              <w:rPr>
                <w:rFonts w:ascii="宋体" w:eastAsia="宋体" w:hAnsi="宋体"/>
                <w:szCs w:val="21"/>
              </w:rPr>
              <w:t>b21~b0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：公里标绝对值，无效时填入</w:t>
            </w:r>
            <w:r w:rsidRPr="008B1A11">
              <w:rPr>
                <w:rFonts w:ascii="宋体" w:eastAsia="宋体" w:hAnsi="宋体"/>
                <w:szCs w:val="21"/>
              </w:rPr>
              <w:t>0xFFFFFF</w:t>
            </w:r>
            <w:r w:rsidRPr="008B1A11">
              <w:rPr>
                <w:rFonts w:ascii="宋体" w:eastAsia="宋体" w:hAnsi="宋体"/>
                <w:szCs w:val="21"/>
                <w:lang w:val="zh-CN"/>
              </w:rPr>
              <w:t>。</w:t>
            </w:r>
          </w:p>
        </w:tc>
      </w:tr>
      <w:tr w:rsidR="00C23EF8" w:rsidRPr="008B1A11" w14:paraId="55D09339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485AFA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7B09F3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总重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DD7E88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EFF5E46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24F2D78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DACCBD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9150B0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计长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754615C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B27D625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11B93183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90415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39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326897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辆数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75115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E2738C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396F8747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8AD299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6202AE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本</w:t>
            </w:r>
            <w:r w:rsidRPr="008B1A11">
              <w:rPr>
                <w:rFonts w:ascii="宋体" w:eastAsia="宋体" w:hAnsi="宋体"/>
                <w:szCs w:val="21"/>
              </w:rPr>
              <w:t>/补、客/货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B1B364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DFE8248" w14:textId="77777777" w:rsidR="00C23EF8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 xml:space="preserve">b0=0/1  </w:t>
            </w:r>
            <w:r w:rsidRPr="008B1A11">
              <w:rPr>
                <w:rFonts w:ascii="宋体" w:eastAsia="宋体" w:hAnsi="宋体" w:hint="eastAsia"/>
                <w:szCs w:val="21"/>
              </w:rPr>
              <w:t>货</w:t>
            </w:r>
            <w:r w:rsidRPr="008B1A11">
              <w:rPr>
                <w:rFonts w:ascii="宋体" w:eastAsia="宋体" w:hAnsi="宋体"/>
                <w:szCs w:val="21"/>
              </w:rPr>
              <w:t>/客</w:t>
            </w:r>
            <w:r w:rsidRPr="008B1A11">
              <w:rPr>
                <w:rFonts w:ascii="宋体" w:eastAsia="宋体" w:hAnsi="宋体" w:hint="eastAsia"/>
                <w:szCs w:val="21"/>
              </w:rPr>
              <w:t>；</w:t>
            </w:r>
            <w:r w:rsidRPr="008B1A11">
              <w:rPr>
                <w:rFonts w:ascii="宋体" w:eastAsia="宋体" w:hAnsi="宋体"/>
                <w:szCs w:val="21"/>
              </w:rPr>
              <w:t xml:space="preserve">b1=0/1  </w:t>
            </w:r>
            <w:r w:rsidRPr="008B1A11">
              <w:rPr>
                <w:rFonts w:ascii="宋体" w:eastAsia="宋体" w:hAnsi="宋体" w:hint="eastAsia"/>
                <w:szCs w:val="21"/>
              </w:rPr>
              <w:t>本</w:t>
            </w:r>
            <w:r w:rsidRPr="008B1A11">
              <w:rPr>
                <w:rFonts w:ascii="宋体" w:eastAsia="宋体" w:hAnsi="宋体"/>
                <w:szCs w:val="21"/>
              </w:rPr>
              <w:t>/补</w:t>
            </w:r>
            <w:r w:rsidRPr="008B1A11">
              <w:rPr>
                <w:rFonts w:ascii="宋体" w:eastAsia="宋体" w:hAnsi="宋体" w:hint="eastAsia"/>
                <w:szCs w:val="21"/>
              </w:rPr>
              <w:t>；</w:t>
            </w:r>
          </w:p>
          <w:p w14:paraId="57D8F65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bCs/>
                <w:dstrike/>
                <w:szCs w:val="21"/>
              </w:rPr>
            </w:pPr>
            <w:r w:rsidRPr="008B1A11">
              <w:rPr>
                <w:rFonts w:ascii="宋体" w:eastAsia="宋体" w:hAnsi="宋体"/>
                <w:bCs/>
                <w:szCs w:val="21"/>
              </w:rPr>
              <w:t>b6-</w:t>
            </w:r>
            <w:r w:rsidRPr="008B1A11">
              <w:rPr>
                <w:rFonts w:ascii="宋体" w:eastAsia="宋体" w:hAnsi="宋体" w:hint="eastAsia"/>
                <w:bCs/>
                <w:szCs w:val="21"/>
              </w:rPr>
              <w:t>-</w:t>
            </w:r>
            <w:r w:rsidRPr="008B1A11">
              <w:rPr>
                <w:rFonts w:ascii="宋体" w:eastAsia="宋体" w:hAnsi="宋体"/>
                <w:bCs/>
                <w:szCs w:val="21"/>
              </w:rPr>
              <w:t>车次数字部分的最高位</w:t>
            </w:r>
            <w:r>
              <w:rPr>
                <w:rFonts w:ascii="宋体" w:eastAsia="宋体" w:hAnsi="宋体" w:hint="eastAsia"/>
                <w:bCs/>
                <w:szCs w:val="21"/>
              </w:rPr>
              <w:t>，</w:t>
            </w:r>
            <w:r w:rsidRPr="008B1A11">
              <w:rPr>
                <w:rFonts w:ascii="宋体" w:eastAsia="宋体" w:hAnsi="宋体" w:hint="eastAsia"/>
                <w:szCs w:val="21"/>
              </w:rPr>
              <w:t>注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 w:hint="eastAsia"/>
                <w:szCs w:val="21"/>
              </w:rPr>
              <w:t>只对5位车次有效。</w:t>
            </w:r>
          </w:p>
        </w:tc>
      </w:tr>
      <w:tr w:rsidR="00C23EF8" w:rsidRPr="008B1A11" w14:paraId="3F32D859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6A58B8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7E79B7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B448FC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04DAEAD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车次数字部分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8B1A11">
              <w:rPr>
                <w:rFonts w:ascii="宋体" w:eastAsia="宋体" w:hAnsi="宋体" w:hint="eastAsia"/>
                <w:szCs w:val="21"/>
              </w:rPr>
              <w:t>注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 w:hint="eastAsia"/>
                <w:szCs w:val="21"/>
              </w:rPr>
              <w:t>只对5</w:t>
            </w:r>
            <w:r>
              <w:rPr>
                <w:rFonts w:ascii="宋体" w:eastAsia="宋体" w:hAnsi="宋体" w:hint="eastAsia"/>
                <w:szCs w:val="21"/>
              </w:rPr>
              <w:t>位车次有效</w:t>
            </w:r>
          </w:p>
        </w:tc>
      </w:tr>
      <w:tr w:rsidR="00C23EF8" w:rsidRPr="008B1A11" w14:paraId="10408941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CA29C56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54547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区段号（</w:t>
            </w: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交路号</w:t>
            </w:r>
            <w:proofErr w:type="gramEnd"/>
            <w:r w:rsidRPr="008B1A11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F399FD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0B6CF6E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084CB83C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6DE315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518CA2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车站号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310F0D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BF38547" w14:textId="77777777" w:rsidR="00C23EF8" w:rsidRPr="008B1A11" w:rsidRDefault="00C23EF8" w:rsidP="00895741">
            <w:pPr>
              <w:pStyle w:val="11"/>
              <w:spacing w:line="320" w:lineRule="exact"/>
              <w:rPr>
                <w:rFonts w:hAnsi="宋体" w:hint="default"/>
              </w:rPr>
            </w:pPr>
          </w:p>
        </w:tc>
      </w:tr>
      <w:tr w:rsidR="00C23EF8" w:rsidRPr="008B1A11" w14:paraId="6F36D288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2448C3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AC32F0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司机号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CF1249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A14E8E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BF781E3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537A09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218C45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副司机号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B31A86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B1767D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402C07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13ED92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31C7D9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70BB37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6F0EEB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293134FB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89D805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D51B35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机车型号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259143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E69BAD4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708169A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FCA431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dstrike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D7DD01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列车管压力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EA57F7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E17C22E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b9--b0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管压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 w:rsidRPr="008B1A11">
              <w:rPr>
                <w:rFonts w:ascii="宋体" w:eastAsia="宋体" w:hAnsi="宋体"/>
                <w:szCs w:val="21"/>
              </w:rPr>
              <w:t>单位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KP</w:t>
            </w:r>
            <w:r w:rsidRPr="008B1A11"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），</w:t>
            </w:r>
            <w:r w:rsidRPr="008B1A11">
              <w:rPr>
                <w:rFonts w:ascii="宋体" w:eastAsia="宋体" w:hAnsi="宋体"/>
                <w:szCs w:val="21"/>
              </w:rPr>
              <w:t>b15--b10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预留</w:t>
            </w:r>
          </w:p>
        </w:tc>
      </w:tr>
      <w:tr w:rsidR="00C23EF8" w:rsidRPr="008B1A11" w14:paraId="758E0A33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FBE165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A6BBAC8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装置状态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1E966D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21A49C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b0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1/0-降级/监控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  <w:r w:rsidRPr="008B1A11">
              <w:rPr>
                <w:rFonts w:ascii="宋体" w:eastAsia="宋体" w:hAnsi="宋体"/>
                <w:szCs w:val="21"/>
              </w:rPr>
              <w:t>b2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 w:rsidRPr="008B1A11">
              <w:rPr>
                <w:rFonts w:ascii="宋体" w:eastAsia="宋体" w:hAnsi="宋体"/>
                <w:szCs w:val="21"/>
              </w:rPr>
              <w:t>1/0-调车/非调车</w:t>
            </w:r>
          </w:p>
        </w:tc>
      </w:tr>
      <w:tr w:rsidR="00C23EF8" w:rsidRPr="008B1A11" w14:paraId="324DFB4B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652A3771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1F9DE011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保留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6A9A2E1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4DA35C8" w14:textId="77777777" w:rsidR="00C23EF8" w:rsidRPr="008B1A11" w:rsidRDefault="00C23EF8" w:rsidP="00895741">
            <w:pPr>
              <w:rPr>
                <w:rFonts w:ascii="宋体" w:eastAsia="宋体" w:hAnsi="宋体"/>
                <w:strike/>
                <w:szCs w:val="21"/>
              </w:rPr>
            </w:pPr>
          </w:p>
        </w:tc>
      </w:tr>
      <w:tr w:rsidR="00C23EF8" w:rsidRPr="008B1A11" w14:paraId="48CDAE94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4AE4A9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D7003E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检查和2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D52A3BD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66055F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为</w:t>
            </w:r>
            <w:r>
              <w:rPr>
                <w:rFonts w:ascii="宋体" w:eastAsia="宋体" w:hAnsi="宋体" w:hint="eastAsia"/>
                <w:szCs w:val="21"/>
              </w:rPr>
              <w:t>序号</w:t>
            </w:r>
            <w:r>
              <w:rPr>
                <w:rFonts w:ascii="宋体" w:eastAsia="宋体" w:hAnsi="宋体"/>
                <w:szCs w:val="21"/>
              </w:rPr>
              <w:t>27</w:t>
            </w:r>
            <w:r>
              <w:rPr>
                <w:rFonts w:ascii="宋体" w:eastAsia="宋体" w:hAnsi="宋体" w:hint="eastAsia"/>
                <w:szCs w:val="21"/>
              </w:rPr>
              <w:t>至序号</w:t>
            </w:r>
            <w:r>
              <w:rPr>
                <w:rFonts w:ascii="宋体" w:eastAsia="宋体" w:hAnsi="宋体"/>
                <w:szCs w:val="21"/>
              </w:rPr>
              <w:t>50</w:t>
            </w:r>
            <w:r>
              <w:rPr>
                <w:rFonts w:ascii="宋体" w:eastAsia="宋体" w:hAnsi="宋体" w:hint="eastAsia"/>
                <w:szCs w:val="21"/>
              </w:rPr>
              <w:t>字段的</w:t>
            </w:r>
            <w:r w:rsidRPr="008B1A11">
              <w:rPr>
                <w:rFonts w:ascii="宋体" w:eastAsia="宋体" w:hAnsi="宋体" w:hint="eastAsia"/>
                <w:szCs w:val="21"/>
              </w:rPr>
              <w:t>所有字节累加和的二进制补码</w:t>
            </w:r>
          </w:p>
        </w:tc>
      </w:tr>
      <w:tr w:rsidR="00C23EF8" w:rsidRPr="008B1A11" w14:paraId="17E8EF68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AF4E2B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567867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线路名称代码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55C46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5CC47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二进制，范围</w:t>
            </w:r>
            <w:r>
              <w:rPr>
                <w:rFonts w:ascii="宋体" w:eastAsia="宋体" w:hAnsi="宋体" w:hint="eastAsia"/>
                <w:szCs w:val="21"/>
              </w:rPr>
              <w:t>1~</w:t>
            </w:r>
            <w:r>
              <w:rPr>
                <w:rFonts w:ascii="宋体" w:eastAsia="宋体" w:hAnsi="宋体"/>
                <w:szCs w:val="21"/>
              </w:rPr>
              <w:t>65534，</w:t>
            </w:r>
            <w:r>
              <w:rPr>
                <w:rFonts w:ascii="宋体" w:eastAsia="宋体" w:hAnsi="宋体" w:hint="eastAsia"/>
                <w:szCs w:val="21"/>
              </w:rPr>
              <w:t>0和65535为无效</w:t>
            </w:r>
          </w:p>
        </w:tc>
      </w:tr>
      <w:tr w:rsidR="00C23EF8" w:rsidRPr="008B1A11" w14:paraId="78D678EC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351FC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10FB9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发送总</w:t>
            </w:r>
            <w:proofErr w:type="gramEnd"/>
            <w:r>
              <w:rPr>
                <w:rFonts w:ascii="宋体" w:eastAsia="宋体" w:hAnsi="宋体"/>
                <w:szCs w:val="21"/>
              </w:rP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8FE78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B3126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发送列车启动、列车停稳信息时，为</w:t>
            </w:r>
            <w:r>
              <w:rPr>
                <w:rFonts w:ascii="宋体" w:eastAsia="宋体" w:hAnsi="宋体" w:hint="eastAsia"/>
                <w:szCs w:val="21"/>
              </w:rPr>
              <w:t>CIR上电后发送列车启动、列车停稳信息的总次数；发送车次号信息时，为CIR上电后发送车次号信息的总次数。二进制，范围1~</w:t>
            </w:r>
            <w:r>
              <w:rPr>
                <w:rFonts w:ascii="宋体" w:eastAsia="宋体" w:hAnsi="宋体"/>
                <w:szCs w:val="21"/>
              </w:rPr>
              <w:t>65534，</w:t>
            </w:r>
            <w:r>
              <w:rPr>
                <w:rFonts w:ascii="宋体" w:eastAsia="宋体" w:hAnsi="宋体" w:hint="eastAsia"/>
                <w:szCs w:val="21"/>
              </w:rPr>
              <w:t>0和65535为无效。</w:t>
            </w:r>
          </w:p>
        </w:tc>
      </w:tr>
      <w:tr w:rsidR="00C23EF8" w:rsidRPr="008B1A11" w14:paraId="69D12B86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E9DEB5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11B20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向当前</w:t>
            </w:r>
            <w:r>
              <w:rPr>
                <w:rFonts w:ascii="宋体" w:eastAsia="宋体" w:hAnsi="宋体" w:hint="eastAsia"/>
                <w:szCs w:val="21"/>
              </w:rPr>
              <w:t>LTE应用接口</w:t>
            </w:r>
            <w:r>
              <w:rPr>
                <w:rFonts w:ascii="宋体" w:eastAsia="宋体" w:hAnsi="宋体"/>
                <w:szCs w:val="21"/>
              </w:rPr>
              <w:t>系统</w:t>
            </w:r>
            <w:proofErr w:type="gramStart"/>
            <w:r>
              <w:rPr>
                <w:rFonts w:ascii="宋体" w:eastAsia="宋体" w:hAnsi="宋体"/>
                <w:szCs w:val="21"/>
              </w:rPr>
              <w:t>发送总</w:t>
            </w:r>
            <w:proofErr w:type="gramEnd"/>
            <w:r>
              <w:rPr>
                <w:rFonts w:ascii="宋体" w:eastAsia="宋体" w:hAnsi="宋体"/>
                <w:szCs w:val="21"/>
              </w:rP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E77C13" w14:textId="77777777" w:rsidR="00C23EF8" w:rsidRPr="00E1773D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8FD45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发送列车启动、列车停稳信息时，为</w:t>
            </w:r>
            <w:r>
              <w:rPr>
                <w:rFonts w:ascii="宋体" w:eastAsia="宋体" w:hAnsi="宋体" w:hint="eastAsia"/>
                <w:szCs w:val="21"/>
              </w:rPr>
              <w:t>CIR向当前LTE应用接口系统发送列车启动、列车停稳信息的总次数；发送车次号信息时，</w:t>
            </w:r>
            <w:r>
              <w:rPr>
                <w:rFonts w:ascii="宋体" w:eastAsia="宋体" w:hAnsi="宋体"/>
                <w:szCs w:val="21"/>
              </w:rPr>
              <w:t>为</w:t>
            </w:r>
            <w:r>
              <w:rPr>
                <w:rFonts w:ascii="宋体" w:eastAsia="宋体" w:hAnsi="宋体" w:hint="eastAsia"/>
                <w:szCs w:val="21"/>
              </w:rPr>
              <w:t>CIR向当前LTE应用接口系统发送车次号信息的总次数。二进制，范围1~</w:t>
            </w:r>
            <w:r>
              <w:rPr>
                <w:rFonts w:ascii="宋体" w:eastAsia="宋体" w:hAnsi="宋体"/>
                <w:szCs w:val="21"/>
              </w:rPr>
              <w:t>65534，</w:t>
            </w:r>
            <w:r>
              <w:rPr>
                <w:rFonts w:ascii="宋体" w:eastAsia="宋体" w:hAnsi="宋体" w:hint="eastAsia"/>
                <w:szCs w:val="21"/>
              </w:rPr>
              <w:t>0和65535为无效。在目标IP地址变化时，该字段从1开始重新计数。</w:t>
            </w:r>
          </w:p>
        </w:tc>
      </w:tr>
      <w:tr w:rsidR="00C23EF8" w:rsidRPr="008B1A11" w14:paraId="724B7830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7F967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BB099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当前车次号</w:t>
            </w:r>
            <w:proofErr w:type="gramStart"/>
            <w:r>
              <w:rPr>
                <w:rFonts w:ascii="宋体" w:eastAsia="宋体" w:hAnsi="宋体"/>
                <w:szCs w:val="21"/>
              </w:rPr>
              <w:t>发送总</w:t>
            </w:r>
            <w:proofErr w:type="gramEnd"/>
            <w:r>
              <w:rPr>
                <w:rFonts w:ascii="宋体" w:eastAsia="宋体" w:hAnsi="宋体"/>
                <w:szCs w:val="21"/>
              </w:rPr>
              <w:t>次数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6C144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32F5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发送列车启动、列车停稳信息时，为</w:t>
            </w:r>
            <w:r>
              <w:rPr>
                <w:rFonts w:ascii="宋体" w:eastAsia="宋体" w:hAnsi="宋体" w:hint="eastAsia"/>
                <w:szCs w:val="21"/>
              </w:rPr>
              <w:t>CIR发送当前车次号的列车启动、列车停稳信息的</w:t>
            </w:r>
            <w:r>
              <w:rPr>
                <w:rFonts w:ascii="宋体" w:eastAsia="宋体" w:hAnsi="宋体" w:hint="eastAsia"/>
                <w:szCs w:val="21"/>
              </w:rPr>
              <w:lastRenderedPageBreak/>
              <w:t>总次数；发送车次号信息时，为CIR发送当前车次号的车次号信息的总次数。二进制，范围1~</w:t>
            </w:r>
            <w:r>
              <w:rPr>
                <w:rFonts w:ascii="宋体" w:eastAsia="宋体" w:hAnsi="宋体"/>
                <w:szCs w:val="21"/>
              </w:rPr>
              <w:t>65534，</w:t>
            </w:r>
            <w:r>
              <w:rPr>
                <w:rFonts w:ascii="宋体" w:eastAsia="宋体" w:hAnsi="宋体" w:hint="eastAsia"/>
                <w:szCs w:val="21"/>
              </w:rPr>
              <w:t>0和65535为无效。当CIR的车次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号变化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时，该字段从1开始重新计数。</w:t>
            </w:r>
          </w:p>
        </w:tc>
      </w:tr>
      <w:tr w:rsidR="00C23EF8" w:rsidRPr="008B1A11" w14:paraId="645CC364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4EBF0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56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C023CB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预留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DF160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5D38E8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暂时填入FFH</w:t>
            </w:r>
          </w:p>
        </w:tc>
      </w:tr>
      <w:tr w:rsidR="00C23EF8" w:rsidRPr="008B1A11" w14:paraId="3DCDA40C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C0CC7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71A63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CTC专用域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0328F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462A3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57E38FAD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1B2FB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021A4E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预留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FD3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7A5A3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0C353506" w14:textId="77777777" w:rsidTr="00B70E0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0BB351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EB119A" w14:textId="77777777" w:rsidR="00C23EF8" w:rsidRPr="00D7779A" w:rsidRDefault="00895741" w:rsidP="00895741">
            <w:pPr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跟</w:t>
            </w:r>
            <w:r w:rsidR="00C23EF8">
              <w:rPr>
                <w:rFonts w:ascii="宋体" w:hAnsi="宋体" w:hint="eastAsia"/>
                <w:szCs w:val="21"/>
              </w:rPr>
              <w:t>踪</w:t>
            </w:r>
            <w:r w:rsidR="00C23EF8" w:rsidRPr="00D7779A">
              <w:rPr>
                <w:rFonts w:ascii="宋体" w:hAnsi="宋体" w:hint="eastAsia"/>
                <w:szCs w:val="21"/>
              </w:rPr>
              <w:t>区</w:t>
            </w:r>
            <w:proofErr w:type="gramEnd"/>
            <w:r w:rsidR="00C23EF8" w:rsidRPr="00D7779A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0F1F5B" w14:textId="77777777" w:rsidR="00C23EF8" w:rsidRPr="00D7779A" w:rsidRDefault="00C23EF8" w:rsidP="008957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332BACD" w14:textId="77777777" w:rsidR="00C23EF8" w:rsidRPr="00D7779A" w:rsidRDefault="00C23EF8" w:rsidP="00895741">
            <w:pPr>
              <w:rPr>
                <w:rFonts w:ascii="宋体" w:hAnsi="宋体"/>
                <w:szCs w:val="21"/>
              </w:rPr>
            </w:pPr>
            <w:r w:rsidRPr="00D7779A">
              <w:rPr>
                <w:rFonts w:ascii="宋体" w:hAnsi="宋体" w:hint="eastAsia"/>
                <w:szCs w:val="21"/>
              </w:rPr>
              <w:t>CIR当前所在</w:t>
            </w:r>
            <w:r>
              <w:rPr>
                <w:rFonts w:ascii="宋体" w:hAnsi="宋体" w:hint="eastAsia"/>
                <w:szCs w:val="21"/>
              </w:rPr>
              <w:t>L</w:t>
            </w:r>
            <w:r>
              <w:rPr>
                <w:rFonts w:ascii="宋体" w:hAnsi="宋体"/>
                <w:szCs w:val="21"/>
              </w:rPr>
              <w:t>TE小区的</w:t>
            </w:r>
            <w:proofErr w:type="gramStart"/>
            <w:r w:rsidR="00895741">
              <w:rPr>
                <w:rFonts w:ascii="宋体" w:hAnsi="宋体" w:hint="eastAsia"/>
                <w:szCs w:val="21"/>
              </w:rPr>
              <w:t>跟</w:t>
            </w:r>
            <w:r w:rsidR="00124DA3">
              <w:rPr>
                <w:rFonts w:ascii="宋体" w:hAnsi="宋体" w:hint="eastAsia"/>
                <w:szCs w:val="21"/>
              </w:rPr>
              <w:t>踪</w:t>
            </w:r>
            <w:r w:rsidRPr="00D7779A">
              <w:rPr>
                <w:rFonts w:ascii="宋体" w:hAnsi="宋体" w:hint="eastAsia"/>
                <w:szCs w:val="21"/>
              </w:rPr>
              <w:t>区</w:t>
            </w:r>
            <w:proofErr w:type="gramEnd"/>
            <w:r w:rsidRPr="00D7779A">
              <w:rPr>
                <w:rFonts w:ascii="宋体" w:hAnsi="宋体" w:hint="eastAsia"/>
                <w:szCs w:val="21"/>
              </w:rPr>
              <w:t>ID，</w:t>
            </w:r>
            <w:r w:rsidRPr="001D5CAF">
              <w:rPr>
                <w:rFonts w:ascii="宋体" w:hAnsi="宋体" w:hint="eastAsia"/>
                <w:color w:val="000000"/>
                <w:szCs w:val="21"/>
              </w:rPr>
              <w:t>采用</w:t>
            </w:r>
            <w:r w:rsidRPr="001D5CAF">
              <w:rPr>
                <w:rFonts w:ascii="宋体" w:hAnsi="宋体"/>
                <w:color w:val="000000"/>
                <w:szCs w:val="21"/>
              </w:rPr>
              <w:t>十六进制</w:t>
            </w:r>
            <w:r w:rsidRPr="001D5CAF">
              <w:rPr>
                <w:rFonts w:ascii="宋体" w:hAnsi="宋体" w:hint="eastAsia"/>
                <w:color w:val="000000"/>
                <w:szCs w:val="21"/>
              </w:rPr>
              <w:t>，高位在前</w:t>
            </w:r>
          </w:p>
        </w:tc>
      </w:tr>
      <w:tr w:rsidR="00C23EF8" w:rsidRPr="008B1A11" w14:paraId="40AD9B34" w14:textId="77777777" w:rsidTr="00B70E0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FE5E4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635D4D" w14:textId="77777777" w:rsidR="00C23EF8" w:rsidRPr="00D7779A" w:rsidRDefault="00C23EF8" w:rsidP="00895741">
            <w:pPr>
              <w:rPr>
                <w:rFonts w:ascii="宋体" w:hAnsi="宋体"/>
                <w:szCs w:val="21"/>
              </w:rPr>
            </w:pPr>
            <w:r w:rsidRPr="00D7779A">
              <w:rPr>
                <w:rFonts w:ascii="宋体" w:hAnsi="宋体" w:hint="eastAsia"/>
                <w:szCs w:val="21"/>
              </w:rPr>
              <w:t>小区ID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FF4E62" w14:textId="0195F299" w:rsidR="00C23EF8" w:rsidRPr="00D7779A" w:rsidRDefault="00B1204D" w:rsidP="008957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6EBF4B" w14:textId="579AA038" w:rsidR="00C23EF8" w:rsidRPr="00D7779A" w:rsidRDefault="00C23EF8" w:rsidP="00895741">
            <w:pPr>
              <w:rPr>
                <w:rFonts w:ascii="宋体" w:hAnsi="宋体"/>
                <w:szCs w:val="21"/>
              </w:rPr>
            </w:pPr>
            <w:r w:rsidRPr="00D7779A">
              <w:rPr>
                <w:rFonts w:ascii="宋体" w:hAnsi="宋体" w:hint="eastAsia"/>
                <w:szCs w:val="21"/>
              </w:rPr>
              <w:t>CIR当前所在</w:t>
            </w:r>
            <w:r>
              <w:rPr>
                <w:rFonts w:ascii="宋体" w:hAnsi="宋体"/>
                <w:szCs w:val="21"/>
              </w:rPr>
              <w:t>LTE小区</w:t>
            </w:r>
            <w:r w:rsidRPr="00D7779A">
              <w:rPr>
                <w:rFonts w:ascii="宋体" w:hAnsi="宋体" w:hint="eastAsia"/>
                <w:szCs w:val="21"/>
              </w:rPr>
              <w:t>的小区ID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1D5CAF">
              <w:rPr>
                <w:rFonts w:ascii="宋体" w:hAnsi="宋体" w:hint="eastAsia"/>
                <w:color w:val="000000"/>
                <w:szCs w:val="21"/>
              </w:rPr>
              <w:t>采用</w:t>
            </w:r>
            <w:r w:rsidRPr="001D5CAF">
              <w:rPr>
                <w:rFonts w:ascii="宋体" w:hAnsi="宋体"/>
                <w:color w:val="000000"/>
                <w:szCs w:val="21"/>
              </w:rPr>
              <w:t>十六进制</w:t>
            </w:r>
            <w:r w:rsidRPr="001D5CAF">
              <w:rPr>
                <w:rFonts w:ascii="宋体" w:hAnsi="宋体" w:hint="eastAsia"/>
                <w:color w:val="000000"/>
                <w:szCs w:val="21"/>
              </w:rPr>
              <w:t>，高位在前</w:t>
            </w:r>
          </w:p>
        </w:tc>
      </w:tr>
      <w:tr w:rsidR="00C23EF8" w:rsidRPr="008B1A11" w14:paraId="2F9DDB92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27F693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2B59B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定位状态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1CB18B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D3FDF6" w14:textId="77777777" w:rsidR="00C23EF8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A-</w:t>
            </w:r>
            <w:r>
              <w:rPr>
                <w:rFonts w:ascii="宋体" w:eastAsia="宋体" w:hAnsi="宋体" w:hint="eastAsia"/>
                <w:szCs w:val="21"/>
              </w:rPr>
              <w:t>卫星定位</w:t>
            </w:r>
            <w:r>
              <w:rPr>
                <w:rFonts w:ascii="宋体" w:eastAsia="宋体" w:hAnsi="宋体"/>
                <w:szCs w:val="21"/>
              </w:rPr>
              <w:t>信息可用</w:t>
            </w:r>
            <w:r>
              <w:rPr>
                <w:rFonts w:ascii="宋体" w:eastAsia="宋体" w:hAnsi="宋体" w:hint="eastAsia"/>
                <w:szCs w:val="21"/>
              </w:rPr>
              <w:t>；</w:t>
            </w:r>
          </w:p>
          <w:p w14:paraId="3BC27F6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V-</w:t>
            </w:r>
            <w:r>
              <w:rPr>
                <w:rFonts w:ascii="宋体" w:eastAsia="宋体" w:hAnsi="宋体" w:hint="eastAsia"/>
                <w:szCs w:val="21"/>
              </w:rPr>
              <w:t>卫星定位</w:t>
            </w:r>
            <w:r>
              <w:rPr>
                <w:rFonts w:ascii="宋体" w:eastAsia="宋体" w:hAnsi="宋体"/>
                <w:szCs w:val="21"/>
              </w:rPr>
              <w:t>信息</w:t>
            </w:r>
            <w:proofErr w:type="gramStart"/>
            <w:r>
              <w:rPr>
                <w:rFonts w:ascii="宋体" w:eastAsia="宋体" w:hAnsi="宋体"/>
                <w:szCs w:val="21"/>
              </w:rPr>
              <w:t>不</w:t>
            </w:r>
            <w:proofErr w:type="gramEnd"/>
            <w:r>
              <w:rPr>
                <w:rFonts w:ascii="宋体" w:eastAsia="宋体" w:hAnsi="宋体"/>
                <w:szCs w:val="21"/>
              </w:rPr>
              <w:t>可用</w:t>
            </w:r>
          </w:p>
        </w:tc>
      </w:tr>
      <w:tr w:rsidR="00C23EF8" w:rsidRPr="008B1A11" w14:paraId="060AD9B8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D4B6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418BD2" w14:textId="77777777" w:rsidR="00C23EF8" w:rsidRPr="008F079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当前位置经度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9DF15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40B921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当前所处位置的地理经度（压缩</w:t>
            </w:r>
            <w:r>
              <w:rPr>
                <w:rFonts w:ascii="宋体" w:eastAsia="宋体" w:hAnsi="宋体" w:hint="eastAsia"/>
                <w:szCs w:val="21"/>
              </w:rPr>
              <w:t>BCD编码</w:t>
            </w:r>
            <w:r>
              <w:rPr>
                <w:rFonts w:ascii="宋体" w:eastAsia="宋体" w:hAnsi="宋体"/>
                <w:szCs w:val="21"/>
              </w:rPr>
              <w:t>），无效时填入</w:t>
            </w:r>
            <w:r>
              <w:rPr>
                <w:rFonts w:ascii="宋体" w:eastAsia="宋体" w:hAnsi="宋体" w:hint="eastAsia"/>
                <w:szCs w:val="21"/>
              </w:rPr>
              <w:t>FFFFFFFFFFH</w:t>
            </w:r>
          </w:p>
        </w:tc>
      </w:tr>
      <w:tr w:rsidR="00C23EF8" w:rsidRPr="008B1A11" w14:paraId="4DBAFC2F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4F1A3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ACCC67" w14:textId="77777777" w:rsidR="00C23EF8" w:rsidRPr="008F079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当前位置纬度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2A55E5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2E212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当前所处位置的地理</w:t>
            </w:r>
            <w:r>
              <w:rPr>
                <w:rFonts w:ascii="宋体" w:eastAsia="宋体" w:hAnsi="宋体" w:hint="eastAsia"/>
                <w:szCs w:val="21"/>
              </w:rPr>
              <w:t>纬度</w:t>
            </w:r>
            <w:r>
              <w:rPr>
                <w:rFonts w:ascii="宋体" w:eastAsia="宋体" w:hAnsi="宋体"/>
                <w:szCs w:val="21"/>
              </w:rPr>
              <w:t>（压缩</w:t>
            </w:r>
            <w:r>
              <w:rPr>
                <w:rFonts w:ascii="宋体" w:eastAsia="宋体" w:hAnsi="宋体" w:hint="eastAsia"/>
                <w:szCs w:val="21"/>
              </w:rPr>
              <w:t>BCD编码</w:t>
            </w:r>
            <w:r>
              <w:rPr>
                <w:rFonts w:ascii="宋体" w:eastAsia="宋体" w:hAnsi="宋体"/>
                <w:szCs w:val="21"/>
              </w:rPr>
              <w:t>），无效时填入</w:t>
            </w:r>
            <w:r>
              <w:rPr>
                <w:rFonts w:ascii="宋体" w:eastAsia="宋体" w:hAnsi="宋体" w:hint="eastAsia"/>
                <w:szCs w:val="21"/>
              </w:rPr>
              <w:t>FFFFFFFFH</w:t>
            </w:r>
          </w:p>
        </w:tc>
      </w:tr>
      <w:tr w:rsidR="00C23EF8" w:rsidRPr="008B1A11" w14:paraId="2C88633C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96C3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687AD3" w14:textId="77777777" w:rsidR="00C23EF8" w:rsidRPr="008F079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当前时间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3CE77D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89838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年月日时分秒（压缩BCD编码）</w:t>
            </w:r>
          </w:p>
        </w:tc>
      </w:tr>
      <w:tr w:rsidR="00C23EF8" w:rsidRPr="008B1A11" w14:paraId="05874409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3B27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24584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CRC校验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19AF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2D08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CRC</w:t>
            </w:r>
            <w:r>
              <w:rPr>
                <w:rFonts w:ascii="宋体" w:eastAsia="宋体" w:hAnsi="宋体" w:hint="eastAsia"/>
                <w:szCs w:val="21"/>
              </w:rPr>
              <w:t>检验</w:t>
            </w:r>
          </w:p>
        </w:tc>
      </w:tr>
      <w:tr w:rsidR="00C23EF8" w:rsidRPr="008B1A11" w14:paraId="0027AF97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9B116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B6C1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结束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72B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BCF5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1003H</w:t>
            </w:r>
          </w:p>
        </w:tc>
      </w:tr>
    </w:tbl>
    <w:p w14:paraId="32329482" w14:textId="2EFB9AD5" w:rsidR="00895741" w:rsidRPr="002C0F41" w:rsidRDefault="008D5093" w:rsidP="001D565A">
      <w:pPr>
        <w:ind w:left="567" w:hangingChars="270" w:hanging="567"/>
      </w:pPr>
      <w:r>
        <w:rPr>
          <w:rFonts w:hint="eastAsia"/>
        </w:rPr>
        <w:t>注</w:t>
      </w:r>
      <w:r w:rsidR="00895741">
        <w:rPr>
          <w:rFonts w:hint="eastAsia"/>
        </w:rPr>
        <w:t>1</w:t>
      </w:r>
      <w:r>
        <w:rPr>
          <w:rFonts w:hint="eastAsia"/>
        </w:rPr>
        <w:t>：</w:t>
      </w:r>
      <w:proofErr w:type="gramStart"/>
      <w:r w:rsidR="001D565A">
        <w:rPr>
          <w:rFonts w:hint="eastAsia"/>
        </w:rPr>
        <w:t>跟踪区</w:t>
      </w:r>
      <w:proofErr w:type="gramEnd"/>
      <w:r w:rsidR="001D565A">
        <w:rPr>
          <w:rFonts w:hint="eastAsia"/>
        </w:rPr>
        <w:t>I</w:t>
      </w:r>
      <w:r w:rsidR="001D565A">
        <w:t>D</w:t>
      </w:r>
      <w:r w:rsidR="001D565A">
        <w:rPr>
          <w:rFonts w:hint="eastAsia"/>
        </w:rPr>
        <w:t>和</w:t>
      </w:r>
      <w:r w:rsidR="001D565A" w:rsidRPr="001D565A">
        <w:rPr>
          <w:rFonts w:hint="eastAsia"/>
        </w:rPr>
        <w:t>小区</w:t>
      </w:r>
      <w:r w:rsidR="001D565A">
        <w:rPr>
          <w:rFonts w:hint="eastAsia"/>
        </w:rPr>
        <w:t>ID</w:t>
      </w:r>
      <w:r w:rsidR="001D565A">
        <w:rPr>
          <w:rFonts w:hint="eastAsia"/>
        </w:rPr>
        <w:t>字段用于传送</w:t>
      </w:r>
      <w:r w:rsidR="001D565A" w:rsidRPr="001D565A">
        <w:rPr>
          <w:rFonts w:hint="eastAsia"/>
        </w:rPr>
        <w:t>L</w:t>
      </w:r>
      <w:r w:rsidR="001D565A" w:rsidRPr="001D565A">
        <w:rPr>
          <w:rFonts w:hint="eastAsia"/>
        </w:rPr>
        <w:t>网小区</w:t>
      </w:r>
      <w:r w:rsidR="001D565A">
        <w:rPr>
          <w:rFonts w:hint="eastAsia"/>
        </w:rPr>
        <w:t>信息</w:t>
      </w:r>
      <w:r w:rsidR="001D565A" w:rsidRPr="001D565A">
        <w:rPr>
          <w:rFonts w:hint="eastAsia"/>
        </w:rPr>
        <w:t>，即</w:t>
      </w:r>
      <w:r w:rsidR="001D565A" w:rsidRPr="001D565A">
        <w:rPr>
          <w:rFonts w:hint="eastAsia"/>
        </w:rPr>
        <w:t>20bit TAC ID + 8bit Cell ID</w:t>
      </w:r>
      <w:r w:rsidR="001D565A" w:rsidRPr="001D565A">
        <w:rPr>
          <w:rFonts w:hint="eastAsia"/>
        </w:rPr>
        <w:t>，为今后扩展</w:t>
      </w:r>
      <w:r w:rsidR="001D565A">
        <w:rPr>
          <w:rFonts w:hint="eastAsia"/>
        </w:rPr>
        <w:t>考虑</w:t>
      </w:r>
      <w:r w:rsidR="001D565A" w:rsidRPr="001D565A">
        <w:rPr>
          <w:rFonts w:hint="eastAsia"/>
        </w:rPr>
        <w:t>，</w:t>
      </w:r>
      <w:r w:rsidR="001D565A">
        <w:rPr>
          <w:rFonts w:hint="eastAsia"/>
        </w:rPr>
        <w:t>小区</w:t>
      </w:r>
      <w:r w:rsidR="001D565A">
        <w:rPr>
          <w:rFonts w:hint="eastAsia"/>
        </w:rPr>
        <w:t>ID</w:t>
      </w:r>
      <w:r w:rsidR="001D565A">
        <w:rPr>
          <w:rFonts w:hint="eastAsia"/>
        </w:rPr>
        <w:t>字段定义为</w:t>
      </w:r>
      <w:r w:rsidR="001D565A">
        <w:t>2</w:t>
      </w:r>
      <w:r w:rsidR="001D565A">
        <w:rPr>
          <w:rFonts w:hint="eastAsia"/>
        </w:rPr>
        <w:t>个字节</w:t>
      </w:r>
      <w:r w:rsidR="00895741" w:rsidRPr="002C0F41">
        <w:rPr>
          <w:rFonts w:hint="eastAsia"/>
        </w:rPr>
        <w:t>。</w:t>
      </w:r>
    </w:p>
    <w:p w14:paraId="19399C31" w14:textId="056F9D4C" w:rsidR="000E621D" w:rsidRPr="00895741" w:rsidRDefault="000E621D" w:rsidP="00895741">
      <w:pPr>
        <w:ind w:left="567" w:hangingChars="270" w:hanging="567"/>
      </w:pPr>
      <w:r w:rsidRPr="002C0F41">
        <w:rPr>
          <w:rFonts w:hint="eastAsia"/>
        </w:rPr>
        <w:t>注</w:t>
      </w:r>
      <w:r w:rsidR="001D565A">
        <w:t>2</w:t>
      </w:r>
      <w:r w:rsidRPr="002C0F41">
        <w:rPr>
          <w:rFonts w:hint="eastAsia"/>
        </w:rPr>
        <w:t>：上述字段如果无有效值，应填入</w:t>
      </w:r>
      <w:r w:rsidRPr="002C0F41">
        <w:rPr>
          <w:rFonts w:hint="eastAsia"/>
        </w:rPr>
        <w:t>FFH</w:t>
      </w:r>
      <w:r w:rsidRPr="002C0F41">
        <w:rPr>
          <w:rFonts w:hint="eastAsia"/>
        </w:rPr>
        <w:t>。</w:t>
      </w:r>
    </w:p>
    <w:p w14:paraId="59781FB7" w14:textId="77777777" w:rsidR="00D80DE8" w:rsidRDefault="00D80DE8" w:rsidP="00D80DE8">
      <w:pPr>
        <w:pStyle w:val="4"/>
      </w:pPr>
      <w:r>
        <w:t>列车</w:t>
      </w:r>
      <w:r w:rsidR="00F160E8">
        <w:rPr>
          <w:rFonts w:hint="eastAsia"/>
        </w:rPr>
        <w:t>启动</w:t>
      </w:r>
      <w:r w:rsidR="00F160E8">
        <w:t>和停稳</w:t>
      </w:r>
      <w:r>
        <w:rPr>
          <w:rFonts w:hint="eastAsia"/>
        </w:rPr>
        <w:t>信息</w:t>
      </w:r>
      <w:proofErr w:type="gramStart"/>
      <w:r>
        <w:rPr>
          <w:rFonts w:hint="eastAsia"/>
        </w:rPr>
        <w:t>帧</w:t>
      </w:r>
      <w:proofErr w:type="gramEnd"/>
    </w:p>
    <w:p w14:paraId="70658F63" w14:textId="77777777" w:rsidR="00D80DE8" w:rsidRPr="00D80DE8" w:rsidRDefault="00C33EA8" w:rsidP="00C33EA8">
      <w:pPr>
        <w:spacing w:line="360" w:lineRule="auto"/>
        <w:ind w:firstLineChars="202" w:firstLine="566"/>
        <w:rPr>
          <w:sz w:val="28"/>
        </w:rPr>
      </w:pPr>
      <w:r>
        <w:rPr>
          <w:sz w:val="28"/>
        </w:rPr>
        <w:t>参见表</w:t>
      </w:r>
      <w:r>
        <w:rPr>
          <w:rFonts w:hint="eastAsia"/>
          <w:sz w:val="28"/>
        </w:rPr>
        <w:t xml:space="preserve">4 </w:t>
      </w:r>
      <w:r>
        <w:rPr>
          <w:rFonts w:hint="eastAsia"/>
          <w:sz w:val="28"/>
        </w:rPr>
        <w:t>无线车次号校核信息帧格式。</w:t>
      </w:r>
    </w:p>
    <w:p w14:paraId="033AB5FD" w14:textId="77777777" w:rsidR="00D80DE8" w:rsidRDefault="00D80DE8" w:rsidP="00D80DE8">
      <w:pPr>
        <w:pStyle w:val="4"/>
      </w:pPr>
      <w:r>
        <w:t>调度命令信息</w:t>
      </w:r>
      <w:proofErr w:type="gramStart"/>
      <w:r>
        <w:t>帧</w:t>
      </w:r>
      <w:proofErr w:type="gramEnd"/>
    </w:p>
    <w:p w14:paraId="7E646979" w14:textId="77777777" w:rsidR="00D82911" w:rsidRPr="00EB04B9" w:rsidRDefault="00D82911" w:rsidP="00D82911">
      <w:pPr>
        <w:spacing w:line="360" w:lineRule="auto"/>
        <w:jc w:val="center"/>
      </w:pPr>
      <w:r w:rsidRPr="00EB04B9">
        <w:rPr>
          <w:rFonts w:hint="eastAsia"/>
        </w:rPr>
        <w:t>表</w:t>
      </w:r>
      <w:r>
        <w:t xml:space="preserve">5 </w:t>
      </w:r>
      <w:r>
        <w:rPr>
          <w:rFonts w:hint="eastAsia"/>
        </w:rPr>
        <w:t>调度命令信息帧格式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276"/>
        <w:gridCol w:w="4253"/>
      </w:tblGrid>
      <w:tr w:rsidR="00C23EF8" w:rsidRPr="008B1A11" w14:paraId="2117A128" w14:textId="77777777" w:rsidTr="00895741">
        <w:trPr>
          <w:tblHeader/>
        </w:trPr>
        <w:tc>
          <w:tcPr>
            <w:tcW w:w="846" w:type="dxa"/>
            <w:vAlign w:val="center"/>
          </w:tcPr>
          <w:p w14:paraId="6D2F3A7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984" w:type="dxa"/>
            <w:vAlign w:val="center"/>
          </w:tcPr>
          <w:p w14:paraId="47E40E80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字段</w:t>
            </w:r>
          </w:p>
        </w:tc>
        <w:tc>
          <w:tcPr>
            <w:tcW w:w="1276" w:type="dxa"/>
            <w:vAlign w:val="center"/>
          </w:tcPr>
          <w:p w14:paraId="130D21C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253" w:type="dxa"/>
            <w:vAlign w:val="center"/>
          </w:tcPr>
          <w:p w14:paraId="79D5FB53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C23EF8" w:rsidRPr="008B1A11" w14:paraId="14526D61" w14:textId="77777777" w:rsidTr="00895741">
        <w:tc>
          <w:tcPr>
            <w:tcW w:w="846" w:type="dxa"/>
            <w:vAlign w:val="center"/>
          </w:tcPr>
          <w:p w14:paraId="228E34B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488A79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起始</w:t>
            </w:r>
          </w:p>
        </w:tc>
        <w:tc>
          <w:tcPr>
            <w:tcW w:w="1276" w:type="dxa"/>
            <w:vAlign w:val="center"/>
          </w:tcPr>
          <w:p w14:paraId="49915F2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68FB860C" w14:textId="77777777" w:rsidR="00C23EF8" w:rsidRPr="008B1A11" w:rsidRDefault="00C23EF8" w:rsidP="00895741">
            <w:pPr>
              <w:pStyle w:val="11"/>
              <w:rPr>
                <w:rFonts w:hAnsi="宋体" w:hint="default"/>
              </w:rPr>
            </w:pPr>
            <w:r>
              <w:rPr>
                <w:rFonts w:hAnsi="宋体" w:hint="default"/>
              </w:rPr>
              <w:t>1002H</w:t>
            </w:r>
          </w:p>
        </w:tc>
      </w:tr>
      <w:tr w:rsidR="00C23EF8" w:rsidRPr="008B1A11" w14:paraId="574B2CC8" w14:textId="77777777" w:rsidTr="00895741">
        <w:tc>
          <w:tcPr>
            <w:tcW w:w="846" w:type="dxa"/>
            <w:vAlign w:val="center"/>
          </w:tcPr>
          <w:p w14:paraId="393ACEB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201A4B2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信息长度</w:t>
            </w:r>
          </w:p>
        </w:tc>
        <w:tc>
          <w:tcPr>
            <w:tcW w:w="1276" w:type="dxa"/>
            <w:vAlign w:val="center"/>
          </w:tcPr>
          <w:p w14:paraId="2BC2FCB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72663D5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28CF917D" w14:textId="77777777" w:rsidTr="00895741">
        <w:tc>
          <w:tcPr>
            <w:tcW w:w="846" w:type="dxa"/>
            <w:vAlign w:val="center"/>
          </w:tcPr>
          <w:p w14:paraId="7A01E545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35C5887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源端口代码</w:t>
            </w:r>
          </w:p>
        </w:tc>
        <w:tc>
          <w:tcPr>
            <w:tcW w:w="1276" w:type="dxa"/>
            <w:vAlign w:val="center"/>
          </w:tcPr>
          <w:p w14:paraId="7612307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32DB7977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27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153F40E0" w14:textId="77777777" w:rsidTr="00895741">
        <w:tc>
          <w:tcPr>
            <w:tcW w:w="846" w:type="dxa"/>
            <w:vAlign w:val="center"/>
          </w:tcPr>
          <w:p w14:paraId="3E0D384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1C351420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源通信地址长度</w:t>
            </w:r>
          </w:p>
        </w:tc>
        <w:tc>
          <w:tcPr>
            <w:tcW w:w="1276" w:type="dxa"/>
            <w:vAlign w:val="center"/>
          </w:tcPr>
          <w:p w14:paraId="3B51CDAB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4C4BDBE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017F5292" w14:textId="77777777" w:rsidTr="00895741">
        <w:tc>
          <w:tcPr>
            <w:tcW w:w="846" w:type="dxa"/>
            <w:vAlign w:val="center"/>
          </w:tcPr>
          <w:p w14:paraId="36A887B3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7A6AABF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</w:t>
            </w:r>
          </w:p>
        </w:tc>
        <w:tc>
          <w:tcPr>
            <w:tcW w:w="1276" w:type="dxa"/>
            <w:vAlign w:val="center"/>
          </w:tcPr>
          <w:p w14:paraId="695385E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44440BA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LTE应用接口系统IP地址</w:t>
            </w:r>
          </w:p>
        </w:tc>
      </w:tr>
      <w:tr w:rsidR="00C23EF8" w:rsidRPr="008B1A11" w14:paraId="3D188B5D" w14:textId="77777777" w:rsidTr="00895741">
        <w:tc>
          <w:tcPr>
            <w:tcW w:w="846" w:type="dxa"/>
            <w:vAlign w:val="center"/>
          </w:tcPr>
          <w:p w14:paraId="0C8F632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73DBF79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目的端口代码</w:t>
            </w:r>
          </w:p>
        </w:tc>
        <w:tc>
          <w:tcPr>
            <w:tcW w:w="1276" w:type="dxa"/>
            <w:vAlign w:val="center"/>
          </w:tcPr>
          <w:p w14:paraId="58B6E73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BD1DD0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01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5A79330D" w14:textId="77777777" w:rsidTr="00895741">
        <w:tc>
          <w:tcPr>
            <w:tcW w:w="846" w:type="dxa"/>
            <w:vAlign w:val="center"/>
          </w:tcPr>
          <w:p w14:paraId="71A74F8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t>7</w:t>
            </w:r>
          </w:p>
        </w:tc>
        <w:tc>
          <w:tcPr>
            <w:tcW w:w="1984" w:type="dxa"/>
            <w:vAlign w:val="center"/>
          </w:tcPr>
          <w:p w14:paraId="3AA267E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目的通信地址长度</w:t>
            </w:r>
          </w:p>
        </w:tc>
        <w:tc>
          <w:tcPr>
            <w:tcW w:w="1276" w:type="dxa"/>
            <w:vAlign w:val="center"/>
          </w:tcPr>
          <w:p w14:paraId="0378C09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4A81391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C23EF8" w:rsidRPr="008B1A11" w14:paraId="1E2F0A47" w14:textId="77777777" w:rsidTr="00895741">
        <w:tc>
          <w:tcPr>
            <w:tcW w:w="846" w:type="dxa"/>
            <w:vAlign w:val="center"/>
          </w:tcPr>
          <w:p w14:paraId="76A85CED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lastRenderedPageBreak/>
              <w:t>8</w:t>
            </w:r>
          </w:p>
        </w:tc>
        <w:tc>
          <w:tcPr>
            <w:tcW w:w="1984" w:type="dxa"/>
            <w:vAlign w:val="center"/>
          </w:tcPr>
          <w:p w14:paraId="3401DCD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</w:t>
            </w:r>
          </w:p>
        </w:tc>
        <w:tc>
          <w:tcPr>
            <w:tcW w:w="1276" w:type="dxa"/>
            <w:vAlign w:val="center"/>
          </w:tcPr>
          <w:p w14:paraId="46812D5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64B566A1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CIR IP地址</w:t>
            </w:r>
          </w:p>
        </w:tc>
      </w:tr>
      <w:tr w:rsidR="00C23EF8" w:rsidRPr="008B1A11" w14:paraId="307F2657" w14:textId="77777777" w:rsidTr="00895741">
        <w:tc>
          <w:tcPr>
            <w:tcW w:w="846" w:type="dxa"/>
            <w:vAlign w:val="center"/>
          </w:tcPr>
          <w:p w14:paraId="0DAA0CD4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4FBADBFC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业务类型</w:t>
            </w:r>
          </w:p>
        </w:tc>
        <w:tc>
          <w:tcPr>
            <w:tcW w:w="1276" w:type="dxa"/>
            <w:vAlign w:val="center"/>
          </w:tcPr>
          <w:p w14:paraId="4E962A83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1E9C6DE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：调度命令信息</w:t>
            </w:r>
          </w:p>
        </w:tc>
      </w:tr>
      <w:tr w:rsidR="00C23EF8" w:rsidRPr="008B1A11" w14:paraId="5BEC7B73" w14:textId="77777777" w:rsidTr="00895741">
        <w:tc>
          <w:tcPr>
            <w:tcW w:w="846" w:type="dxa"/>
            <w:vAlign w:val="center"/>
          </w:tcPr>
          <w:p w14:paraId="18EE9C7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14F5584D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命令</w:t>
            </w:r>
          </w:p>
        </w:tc>
        <w:tc>
          <w:tcPr>
            <w:tcW w:w="1276" w:type="dxa"/>
            <w:vAlign w:val="center"/>
          </w:tcPr>
          <w:p w14:paraId="234937FF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4AF60A0D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20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：调度命令信息</w:t>
            </w:r>
          </w:p>
        </w:tc>
      </w:tr>
      <w:tr w:rsidR="00C23EF8" w:rsidRPr="008B1A11" w14:paraId="0F424809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A48C5B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4D6D121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功能码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021C74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AE735BA" w14:textId="77777777" w:rsidR="00C23EF8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01H：调度命令</w:t>
            </w:r>
          </w:p>
          <w:p w14:paraId="7305044C" w14:textId="77777777" w:rsidR="00C23EF8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07H：列车进路预告信息</w:t>
            </w:r>
          </w:p>
          <w:p w14:paraId="6D8D50F7" w14:textId="77777777" w:rsidR="00B70E0D" w:rsidRDefault="00B70E0D" w:rsidP="00B70E0D">
            <w:pPr>
              <w:spacing w:line="320" w:lineRule="exact"/>
              <w:rPr>
                <w:ins w:id="33" w:author="Jesse Yang" w:date="2023-05-12T10:56:00Z"/>
                <w:rFonts w:ascii="宋体" w:eastAsia="宋体" w:hAnsi="宋体"/>
                <w:szCs w:val="21"/>
              </w:rPr>
            </w:pPr>
            <w:ins w:id="34" w:author="Jesse Yang" w:date="2023-05-12T10:56:00Z">
              <w:r w:rsidRPr="002F747E">
                <w:rPr>
                  <w:rFonts w:ascii="宋体" w:eastAsia="宋体" w:hAnsi="宋体" w:hint="eastAsia"/>
                  <w:szCs w:val="21"/>
                  <w:highlight w:val="yellow"/>
                </w:rPr>
                <w:t>1</w:t>
              </w:r>
              <w:r w:rsidRPr="002F747E">
                <w:rPr>
                  <w:rFonts w:ascii="宋体" w:eastAsia="宋体" w:hAnsi="宋体"/>
                  <w:szCs w:val="21"/>
                  <w:highlight w:val="yellow"/>
                </w:rPr>
                <w:t>1H</w:t>
              </w:r>
              <w:r w:rsidRPr="002F747E">
                <w:rPr>
                  <w:rFonts w:ascii="宋体" w:eastAsia="宋体" w:hAnsi="宋体" w:hint="eastAsia"/>
                  <w:szCs w:val="21"/>
                  <w:highlight w:val="yellow"/>
                </w:rPr>
                <w:t>：调车作业通知单</w:t>
              </w:r>
            </w:ins>
          </w:p>
          <w:p w14:paraId="2282CEB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20H：出入库检测</w:t>
            </w:r>
          </w:p>
        </w:tc>
      </w:tr>
      <w:tr w:rsidR="00C23EF8" w:rsidRPr="008B1A11" w14:paraId="0B473893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CD2422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940DDE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年、月、日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88E045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B496F7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压缩BCD码，顺序发送。命令发布时间</w:t>
            </w:r>
          </w:p>
        </w:tc>
      </w:tr>
      <w:tr w:rsidR="00C23EF8" w:rsidRPr="008B1A11" w14:paraId="284823F6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46522649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13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89391E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时、分、秒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0519E3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462F8683" w14:textId="38555819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</w:t>
            </w:r>
            <w:r w:rsidR="00AE775F">
              <w:rPr>
                <w:rFonts w:ascii="宋体" w:eastAsia="宋体" w:hAnsi="宋体"/>
                <w:szCs w:val="21"/>
              </w:rPr>
              <w:t>码</w:t>
            </w:r>
            <w:r>
              <w:rPr>
                <w:rFonts w:ascii="宋体" w:eastAsia="宋体" w:hAnsi="宋体"/>
                <w:szCs w:val="21"/>
              </w:rPr>
              <w:t>，顺序发送。命令发布时间</w:t>
            </w:r>
          </w:p>
        </w:tc>
      </w:tr>
      <w:tr w:rsidR="00C23EF8" w:rsidRPr="008B1A11" w14:paraId="183203AC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2985C1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A111839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时、分、秒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CDB1BF2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CCBF990" w14:textId="4C8D9639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</w:t>
            </w:r>
            <w:r w:rsidR="00AE775F">
              <w:rPr>
                <w:rFonts w:ascii="宋体" w:eastAsia="宋体" w:hAnsi="宋体"/>
                <w:szCs w:val="21"/>
              </w:rPr>
              <w:t>码</w:t>
            </w:r>
            <w:r>
              <w:rPr>
                <w:rFonts w:ascii="宋体" w:eastAsia="宋体" w:hAnsi="宋体"/>
                <w:szCs w:val="21"/>
              </w:rPr>
              <w:t>，顺序发送。命令发送时间</w:t>
            </w:r>
          </w:p>
        </w:tc>
      </w:tr>
      <w:tr w:rsidR="00C23EF8" w:rsidRPr="008B1A11" w14:paraId="6F3B5194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1C3A8B6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bCs/>
                <w:szCs w:val="21"/>
              </w:rPr>
            </w:pPr>
            <w:r>
              <w:rPr>
                <w:rFonts w:ascii="宋体" w:eastAsia="宋体" w:hAnsi="宋体" w:hint="eastAsia"/>
                <w:bCs/>
                <w:szCs w:val="21"/>
              </w:rPr>
              <w:t>15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A2C360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车次号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D221B5C" w14:textId="25F21DC4" w:rsidR="00C23EF8" w:rsidRPr="008B1A11" w:rsidRDefault="00B1204D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B70E0D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08090AE" w14:textId="546CA1AC" w:rsidR="00C23EF8" w:rsidRPr="008B1A11" w:rsidRDefault="00C23EF8" w:rsidP="00895741">
            <w:pPr>
              <w:pStyle w:val="11"/>
              <w:spacing w:line="320" w:lineRule="exact"/>
              <w:rPr>
                <w:rFonts w:hAnsi="宋体" w:hint="default"/>
              </w:rPr>
            </w:pPr>
            <w:r>
              <w:rPr>
                <w:rFonts w:hAnsi="宋体" w:hint="default"/>
              </w:rPr>
              <w:t>ASCII码，顺序发送。</w:t>
            </w:r>
            <w:r>
              <w:rPr>
                <w:rFonts w:hAnsi="宋体"/>
              </w:rPr>
              <w:t>不足</w:t>
            </w:r>
            <w:r w:rsidR="00B1204D" w:rsidRPr="00B70E0D">
              <w:rPr>
                <w:rFonts w:hAnsi="宋体" w:hint="default"/>
              </w:rPr>
              <w:t>9</w:t>
            </w:r>
            <w:r w:rsidRPr="00B70E0D">
              <w:rPr>
                <w:rFonts w:hAnsi="宋体"/>
              </w:rPr>
              <w:t>位</w:t>
            </w:r>
            <w:r>
              <w:rPr>
                <w:rFonts w:hAnsi="宋体"/>
              </w:rPr>
              <w:t>时后面用空格（20H）补齐</w:t>
            </w:r>
          </w:p>
        </w:tc>
      </w:tr>
      <w:tr w:rsidR="00C23EF8" w:rsidRPr="008B1A11" w14:paraId="2152A268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1B589F5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C7A6B20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F6C6C6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D87E46B" w14:textId="77777777" w:rsidR="00C23EF8" w:rsidRPr="008B1A11" w:rsidRDefault="00C23EF8" w:rsidP="00895741">
            <w:pPr>
              <w:pStyle w:val="11"/>
              <w:spacing w:line="320" w:lineRule="exact"/>
              <w:rPr>
                <w:rFonts w:hAnsi="宋体" w:hint="default"/>
              </w:rPr>
            </w:pPr>
            <w:r>
              <w:rPr>
                <w:rFonts w:hAnsi="宋体" w:hint="default"/>
              </w:rPr>
              <w:t>ASCII码，顺序发送。</w:t>
            </w:r>
            <w:r>
              <w:rPr>
                <w:rFonts w:hAnsi="宋体"/>
              </w:rPr>
              <w:t>机车类型代码3位，机车编号5位，不足5位高位填0补齐</w:t>
            </w:r>
          </w:p>
        </w:tc>
      </w:tr>
      <w:tr w:rsidR="00C23EF8" w:rsidRPr="008B1A11" w14:paraId="131CC3A3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A2D38D5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3EA476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发令处所编号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DC2165B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9E0760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低字节</w:t>
            </w:r>
          </w:p>
        </w:tc>
      </w:tr>
      <w:tr w:rsidR="00C23EF8" w:rsidRPr="008B1A11" w14:paraId="37D31EAC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189F691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4C4F4E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调度命令信息编号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2F47F7E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8CBA703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ASCII码，顺序发送。</w:t>
            </w:r>
            <w:r>
              <w:rPr>
                <w:rFonts w:ascii="宋体" w:eastAsia="宋体" w:hAnsi="宋体"/>
                <w:szCs w:val="21"/>
              </w:rPr>
              <w:t>不足6</w:t>
            </w:r>
            <w:r>
              <w:rPr>
                <w:rFonts w:ascii="宋体" w:eastAsia="宋体" w:hAnsi="宋体" w:hint="eastAsia"/>
                <w:szCs w:val="21"/>
              </w:rPr>
              <w:t>位时后面用空格（20H）补齐</w:t>
            </w:r>
          </w:p>
        </w:tc>
      </w:tr>
      <w:tr w:rsidR="00C23EF8" w:rsidRPr="008B1A11" w14:paraId="1B8A80A0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94C6B5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3BF1E62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发令人姓名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FD6268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4B4EA3A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区位码</w:t>
            </w:r>
          </w:p>
        </w:tc>
      </w:tr>
      <w:tr w:rsidR="00C23EF8" w:rsidRPr="008B1A11" w14:paraId="29F6A80F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B752D87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9605EB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命令状态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11FA2E7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05B91F69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48AB3C65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69A01AA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D3EDC2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发令处所编号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F8FC41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09637C7B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高字节</w:t>
            </w:r>
          </w:p>
        </w:tc>
      </w:tr>
      <w:tr w:rsidR="00C23EF8" w:rsidRPr="008B1A11" w14:paraId="4CC5DF13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6C38D3FE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B29A74A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预留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803B100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0AA3526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</w:p>
        </w:tc>
      </w:tr>
      <w:tr w:rsidR="00C23EF8" w:rsidRPr="008B1A11" w14:paraId="48CEB81D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E0BC7DF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4FFAC67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总包数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F859E98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4220962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表示一个完整调度命令信息被拆分的包数；</w:t>
            </w:r>
            <w:r>
              <w:rPr>
                <w:rFonts w:ascii="宋体" w:eastAsia="宋体" w:hAnsi="宋体" w:hint="eastAsia"/>
                <w:szCs w:val="21"/>
              </w:rPr>
              <w:t>LTE模式下最多两包</w:t>
            </w:r>
          </w:p>
        </w:tc>
      </w:tr>
      <w:tr w:rsidR="00C23EF8" w:rsidRPr="008B1A11" w14:paraId="5F302D92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D79FD43" w14:textId="77777777" w:rsidR="00C23EF8" w:rsidRPr="00C23EF8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C23EF8"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BF5CD2F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本包号</w:t>
            </w:r>
            <w:proofErr w:type="gram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FCD2F61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D9F9BFE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表示该包在总包中的序号</w:t>
            </w:r>
          </w:p>
        </w:tc>
      </w:tr>
      <w:tr w:rsidR="00C23EF8" w:rsidRPr="008B1A11" w14:paraId="0823E144" w14:textId="77777777" w:rsidTr="00895741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51331F" w14:textId="77777777" w:rsidR="00C23EF8" w:rsidRPr="00C23EF8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C23EF8"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4231A7C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调度命令信息正文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1BBC1F1" w14:textId="77777777" w:rsidR="00C23EF8" w:rsidRPr="008B1A11" w:rsidRDefault="00C23EF8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B0C0B8D" w14:textId="77777777" w:rsidR="00C23EF8" w:rsidRPr="008B1A11" w:rsidRDefault="00C23EF8" w:rsidP="00895741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凭证名称+0DH+0AH+发令处所名称+0DH+0AH+正文（区位码和</w:t>
            </w:r>
            <w:r>
              <w:rPr>
                <w:rFonts w:ascii="宋体" w:eastAsia="宋体" w:hAnsi="宋体" w:hint="eastAsia"/>
                <w:szCs w:val="21"/>
              </w:rPr>
              <w:t>ASCII码</w:t>
            </w:r>
            <w:r>
              <w:rPr>
                <w:rFonts w:ascii="宋体" w:eastAsia="宋体" w:hAnsi="宋体"/>
                <w:szCs w:val="21"/>
              </w:rPr>
              <w:t>），N不大于</w:t>
            </w:r>
            <w:r>
              <w:rPr>
                <w:rFonts w:ascii="宋体" w:eastAsia="宋体" w:hAnsi="宋体" w:hint="eastAsia"/>
                <w:szCs w:val="21"/>
              </w:rPr>
              <w:t>600</w:t>
            </w:r>
          </w:p>
        </w:tc>
      </w:tr>
      <w:tr w:rsidR="00C23EF8" w:rsidRPr="008B1A11" w14:paraId="3CF5B3C9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5944A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C9A1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CRC校验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1EAC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96E9F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CRC</w:t>
            </w:r>
            <w:r>
              <w:rPr>
                <w:rFonts w:ascii="宋体" w:eastAsia="宋体" w:hAnsi="宋体" w:hint="eastAsia"/>
                <w:szCs w:val="21"/>
              </w:rPr>
              <w:t>检验</w:t>
            </w:r>
          </w:p>
        </w:tc>
      </w:tr>
      <w:tr w:rsidR="00C23EF8" w:rsidRPr="008B1A11" w14:paraId="1A7ECDBD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F00C2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EB0B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结束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D34C" w14:textId="77777777" w:rsidR="00C23EF8" w:rsidRPr="008B1A11" w:rsidRDefault="00C23EF8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DD56" w14:textId="77777777" w:rsidR="00C23EF8" w:rsidRPr="008B1A11" w:rsidRDefault="00C23EF8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1003H</w:t>
            </w:r>
          </w:p>
        </w:tc>
      </w:tr>
    </w:tbl>
    <w:p w14:paraId="0DA7868F" w14:textId="77777777" w:rsidR="00C23EF8" w:rsidRDefault="00C23EF8" w:rsidP="00E87E55"/>
    <w:p w14:paraId="6EE1C695" w14:textId="77777777" w:rsidR="00D80DE8" w:rsidRPr="00D80DE8" w:rsidRDefault="00D80DE8" w:rsidP="00D80DE8">
      <w:pPr>
        <w:pStyle w:val="4"/>
      </w:pPr>
      <w:r>
        <w:t>调度命令确认信息</w:t>
      </w:r>
      <w:proofErr w:type="gramStart"/>
      <w:r>
        <w:t>帧</w:t>
      </w:r>
      <w:proofErr w:type="gramEnd"/>
    </w:p>
    <w:p w14:paraId="668C2987" w14:textId="77777777" w:rsidR="00D82911" w:rsidRPr="00EB04B9" w:rsidRDefault="00D82911" w:rsidP="00D82911">
      <w:pPr>
        <w:spacing w:line="360" w:lineRule="auto"/>
        <w:jc w:val="center"/>
      </w:pPr>
      <w:r w:rsidRPr="00EB04B9">
        <w:rPr>
          <w:rFonts w:hint="eastAsia"/>
        </w:rPr>
        <w:t>表</w:t>
      </w:r>
      <w:r>
        <w:t xml:space="preserve">6 </w:t>
      </w:r>
      <w:r>
        <w:rPr>
          <w:rFonts w:hint="eastAsia"/>
        </w:rPr>
        <w:t>调度命令确认信息帧格式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276"/>
        <w:gridCol w:w="4253"/>
      </w:tblGrid>
      <w:tr w:rsidR="00D82911" w:rsidRPr="008B1A11" w14:paraId="5C7C2789" w14:textId="77777777" w:rsidTr="00895741">
        <w:trPr>
          <w:tblHeader/>
        </w:trPr>
        <w:tc>
          <w:tcPr>
            <w:tcW w:w="846" w:type="dxa"/>
            <w:vAlign w:val="center"/>
          </w:tcPr>
          <w:p w14:paraId="2A22135C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984" w:type="dxa"/>
            <w:vAlign w:val="center"/>
          </w:tcPr>
          <w:p w14:paraId="784D78CD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字段</w:t>
            </w:r>
          </w:p>
        </w:tc>
        <w:tc>
          <w:tcPr>
            <w:tcW w:w="1276" w:type="dxa"/>
            <w:vAlign w:val="center"/>
          </w:tcPr>
          <w:p w14:paraId="4F203C25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253" w:type="dxa"/>
            <w:vAlign w:val="center"/>
          </w:tcPr>
          <w:p w14:paraId="22B03208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8B1A11"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D82911" w:rsidRPr="008B1A11" w14:paraId="0049D9D3" w14:textId="77777777" w:rsidTr="00895741">
        <w:tc>
          <w:tcPr>
            <w:tcW w:w="846" w:type="dxa"/>
            <w:vAlign w:val="center"/>
          </w:tcPr>
          <w:p w14:paraId="22058950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984" w:type="dxa"/>
            <w:vAlign w:val="center"/>
          </w:tcPr>
          <w:p w14:paraId="49719409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 w:hint="eastAsia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起始</w:t>
            </w:r>
          </w:p>
        </w:tc>
        <w:tc>
          <w:tcPr>
            <w:tcW w:w="1276" w:type="dxa"/>
            <w:vAlign w:val="center"/>
          </w:tcPr>
          <w:p w14:paraId="2548EC2C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799911B9" w14:textId="77777777" w:rsidR="00D82911" w:rsidRPr="008B1A11" w:rsidRDefault="00D82911" w:rsidP="00895741">
            <w:pPr>
              <w:pStyle w:val="11"/>
              <w:rPr>
                <w:rFonts w:hAnsi="宋体" w:hint="default"/>
              </w:rPr>
            </w:pPr>
            <w:r>
              <w:rPr>
                <w:rFonts w:hAnsi="宋体" w:hint="default"/>
              </w:rPr>
              <w:t>1002H</w:t>
            </w:r>
          </w:p>
        </w:tc>
      </w:tr>
      <w:tr w:rsidR="00D82911" w:rsidRPr="008B1A11" w14:paraId="63ADBA4E" w14:textId="77777777" w:rsidTr="00895741">
        <w:tc>
          <w:tcPr>
            <w:tcW w:w="846" w:type="dxa"/>
            <w:vAlign w:val="center"/>
          </w:tcPr>
          <w:p w14:paraId="2C36319F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1984" w:type="dxa"/>
            <w:vAlign w:val="center"/>
          </w:tcPr>
          <w:p w14:paraId="361A5C8F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信息长度</w:t>
            </w:r>
          </w:p>
        </w:tc>
        <w:tc>
          <w:tcPr>
            <w:tcW w:w="1276" w:type="dxa"/>
            <w:vAlign w:val="center"/>
          </w:tcPr>
          <w:p w14:paraId="2C5D99DD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vAlign w:val="center"/>
          </w:tcPr>
          <w:p w14:paraId="1DE48ACE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</w:p>
        </w:tc>
      </w:tr>
      <w:tr w:rsidR="00D82911" w:rsidRPr="008B1A11" w14:paraId="33EB8B95" w14:textId="77777777" w:rsidTr="00895741">
        <w:tc>
          <w:tcPr>
            <w:tcW w:w="846" w:type="dxa"/>
            <w:vAlign w:val="center"/>
          </w:tcPr>
          <w:p w14:paraId="1AD12864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1984" w:type="dxa"/>
            <w:vAlign w:val="center"/>
          </w:tcPr>
          <w:p w14:paraId="650746F0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源端口代码</w:t>
            </w:r>
          </w:p>
        </w:tc>
        <w:tc>
          <w:tcPr>
            <w:tcW w:w="1276" w:type="dxa"/>
            <w:vAlign w:val="center"/>
          </w:tcPr>
          <w:p w14:paraId="63395162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28F40188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0</w:t>
            </w:r>
            <w:r w:rsidRPr="008B1A11">
              <w:rPr>
                <w:rFonts w:ascii="宋体" w:eastAsia="宋体" w:hAnsi="宋体" w:hint="eastAsia"/>
                <w:szCs w:val="21"/>
              </w:rPr>
              <w:t>1H</w:t>
            </w:r>
          </w:p>
        </w:tc>
      </w:tr>
      <w:tr w:rsidR="00D82911" w:rsidRPr="008B1A11" w14:paraId="20960025" w14:textId="77777777" w:rsidTr="00895741">
        <w:tc>
          <w:tcPr>
            <w:tcW w:w="846" w:type="dxa"/>
            <w:vAlign w:val="center"/>
          </w:tcPr>
          <w:p w14:paraId="6E56B06A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1984" w:type="dxa"/>
            <w:vAlign w:val="center"/>
          </w:tcPr>
          <w:p w14:paraId="0EBAB1D2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源通信地址长度</w:t>
            </w:r>
          </w:p>
        </w:tc>
        <w:tc>
          <w:tcPr>
            <w:tcW w:w="1276" w:type="dxa"/>
            <w:vAlign w:val="center"/>
          </w:tcPr>
          <w:p w14:paraId="2B447A91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D1EC5C5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D82911" w:rsidRPr="008B1A11" w14:paraId="5DEE7EE0" w14:textId="77777777" w:rsidTr="00895741">
        <w:tc>
          <w:tcPr>
            <w:tcW w:w="846" w:type="dxa"/>
            <w:vAlign w:val="center"/>
          </w:tcPr>
          <w:p w14:paraId="35903C5F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1984" w:type="dxa"/>
            <w:vAlign w:val="center"/>
          </w:tcPr>
          <w:p w14:paraId="7968D370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源通信地址</w:t>
            </w:r>
          </w:p>
        </w:tc>
        <w:tc>
          <w:tcPr>
            <w:tcW w:w="1276" w:type="dxa"/>
            <w:vAlign w:val="center"/>
          </w:tcPr>
          <w:p w14:paraId="4584621A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02B46760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CIR IP地址</w:t>
            </w:r>
          </w:p>
        </w:tc>
      </w:tr>
      <w:tr w:rsidR="00D82911" w:rsidRPr="008B1A11" w14:paraId="5EA95BBC" w14:textId="77777777" w:rsidTr="00895741">
        <w:tc>
          <w:tcPr>
            <w:tcW w:w="846" w:type="dxa"/>
            <w:vAlign w:val="center"/>
          </w:tcPr>
          <w:p w14:paraId="21864FA4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t>6</w:t>
            </w:r>
          </w:p>
        </w:tc>
        <w:tc>
          <w:tcPr>
            <w:tcW w:w="1984" w:type="dxa"/>
            <w:vAlign w:val="center"/>
          </w:tcPr>
          <w:p w14:paraId="38A9FF26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目的端口代码</w:t>
            </w:r>
          </w:p>
        </w:tc>
        <w:tc>
          <w:tcPr>
            <w:tcW w:w="1276" w:type="dxa"/>
            <w:vAlign w:val="center"/>
          </w:tcPr>
          <w:p w14:paraId="6CAE33F6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20C586E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27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D82911" w:rsidRPr="008B1A11" w14:paraId="647EFBC1" w14:textId="77777777" w:rsidTr="00895741">
        <w:tc>
          <w:tcPr>
            <w:tcW w:w="846" w:type="dxa"/>
            <w:vAlign w:val="center"/>
          </w:tcPr>
          <w:p w14:paraId="22312B2B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bCs/>
                <w:szCs w:val="21"/>
              </w:rPr>
              <w:lastRenderedPageBreak/>
              <w:t>7</w:t>
            </w:r>
          </w:p>
        </w:tc>
        <w:tc>
          <w:tcPr>
            <w:tcW w:w="1984" w:type="dxa"/>
            <w:vAlign w:val="center"/>
          </w:tcPr>
          <w:p w14:paraId="5351CB5D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目的通信地址长度</w:t>
            </w:r>
          </w:p>
        </w:tc>
        <w:tc>
          <w:tcPr>
            <w:tcW w:w="1276" w:type="dxa"/>
            <w:vAlign w:val="center"/>
          </w:tcPr>
          <w:p w14:paraId="03F39837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332318E6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 w:rsidRPr="008B1A11">
              <w:rPr>
                <w:rFonts w:ascii="宋体" w:eastAsia="宋体" w:hAnsi="宋体"/>
                <w:szCs w:val="21"/>
              </w:rPr>
              <w:t>4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</w:p>
        </w:tc>
      </w:tr>
      <w:tr w:rsidR="00D82911" w:rsidRPr="008B1A11" w14:paraId="2F16AC6E" w14:textId="77777777" w:rsidTr="00895741">
        <w:tc>
          <w:tcPr>
            <w:tcW w:w="846" w:type="dxa"/>
            <w:vAlign w:val="center"/>
          </w:tcPr>
          <w:p w14:paraId="768D10E6" w14:textId="77777777" w:rsidR="00D82911" w:rsidRPr="008B1A11" w:rsidRDefault="00D82911" w:rsidP="00895741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1984" w:type="dxa"/>
            <w:vAlign w:val="center"/>
          </w:tcPr>
          <w:p w14:paraId="1CCE3614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目的通信地址</w:t>
            </w:r>
          </w:p>
        </w:tc>
        <w:tc>
          <w:tcPr>
            <w:tcW w:w="1276" w:type="dxa"/>
            <w:vAlign w:val="center"/>
          </w:tcPr>
          <w:p w14:paraId="2DFD4DBF" w14:textId="77777777" w:rsidR="00D82911" w:rsidRPr="008B1A11" w:rsidRDefault="00D82911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vAlign w:val="center"/>
          </w:tcPr>
          <w:p w14:paraId="699C5FDE" w14:textId="77777777" w:rsidR="00D82911" w:rsidRPr="008B1A11" w:rsidRDefault="00D82911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LTE应用接口系统IP地址</w:t>
            </w:r>
          </w:p>
        </w:tc>
      </w:tr>
      <w:tr w:rsidR="00C23EF8" w:rsidRPr="008B1A11" w14:paraId="5E2F6A11" w14:textId="77777777" w:rsidTr="00895741">
        <w:tc>
          <w:tcPr>
            <w:tcW w:w="846" w:type="dxa"/>
            <w:vAlign w:val="center"/>
          </w:tcPr>
          <w:p w14:paraId="13E1B734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9</w:t>
            </w:r>
          </w:p>
        </w:tc>
        <w:tc>
          <w:tcPr>
            <w:tcW w:w="1984" w:type="dxa"/>
            <w:vAlign w:val="center"/>
          </w:tcPr>
          <w:p w14:paraId="553E050E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业务类型</w:t>
            </w:r>
          </w:p>
        </w:tc>
        <w:tc>
          <w:tcPr>
            <w:tcW w:w="1276" w:type="dxa"/>
            <w:vAlign w:val="center"/>
          </w:tcPr>
          <w:p w14:paraId="4754C8A5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1AA244A0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6</w:t>
            </w:r>
            <w:r w:rsidRPr="008B1A11">
              <w:rPr>
                <w:rFonts w:ascii="宋体" w:eastAsia="宋体" w:hAnsi="宋体" w:hint="eastAsia"/>
                <w:szCs w:val="21"/>
              </w:rPr>
              <w:t>H</w:t>
            </w:r>
            <w:r>
              <w:rPr>
                <w:rFonts w:ascii="宋体" w:eastAsia="宋体" w:hAnsi="宋体" w:hint="eastAsia"/>
                <w:szCs w:val="21"/>
              </w:rPr>
              <w:t>：调度命令信息</w:t>
            </w:r>
          </w:p>
        </w:tc>
      </w:tr>
      <w:tr w:rsidR="00C23EF8" w:rsidRPr="008B1A11" w14:paraId="40B5F101" w14:textId="77777777" w:rsidTr="00895741">
        <w:tc>
          <w:tcPr>
            <w:tcW w:w="846" w:type="dxa"/>
            <w:vAlign w:val="center"/>
          </w:tcPr>
          <w:p w14:paraId="5C04F400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10</w:t>
            </w:r>
          </w:p>
        </w:tc>
        <w:tc>
          <w:tcPr>
            <w:tcW w:w="1984" w:type="dxa"/>
            <w:vAlign w:val="center"/>
          </w:tcPr>
          <w:p w14:paraId="45119E6F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命令</w:t>
            </w:r>
          </w:p>
        </w:tc>
        <w:tc>
          <w:tcPr>
            <w:tcW w:w="1276" w:type="dxa"/>
            <w:vAlign w:val="center"/>
          </w:tcPr>
          <w:p w14:paraId="4FF7DA85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vAlign w:val="center"/>
          </w:tcPr>
          <w:p w14:paraId="7287041E" w14:textId="49AA3AFC" w:rsidR="00C23EF8" w:rsidRPr="002C0F41" w:rsidRDefault="00386D75" w:rsidP="00C23EF8">
            <w:pPr>
              <w:rPr>
                <w:rFonts w:ascii="宋体" w:eastAsia="宋体" w:hAnsi="宋体"/>
                <w:szCs w:val="21"/>
              </w:rPr>
            </w:pPr>
            <w:r w:rsidRPr="002C0F41">
              <w:rPr>
                <w:rFonts w:ascii="宋体" w:eastAsia="宋体" w:hAnsi="宋体"/>
                <w:szCs w:val="21"/>
              </w:rPr>
              <w:t>51</w:t>
            </w:r>
            <w:r w:rsidR="00C23EF8" w:rsidRPr="002C0F41">
              <w:rPr>
                <w:rFonts w:ascii="宋体" w:eastAsia="宋体" w:hAnsi="宋体" w:hint="eastAsia"/>
                <w:szCs w:val="21"/>
              </w:rPr>
              <w:t>H：调度命令</w:t>
            </w:r>
            <w:r w:rsidRPr="002C0F41">
              <w:rPr>
                <w:rFonts w:ascii="宋体" w:eastAsia="宋体" w:hAnsi="宋体" w:hint="eastAsia"/>
                <w:szCs w:val="21"/>
              </w:rPr>
              <w:t>确认</w:t>
            </w:r>
            <w:r w:rsidR="00C23EF8" w:rsidRPr="002C0F41">
              <w:rPr>
                <w:rFonts w:ascii="宋体" w:eastAsia="宋体" w:hAnsi="宋体" w:hint="eastAsia"/>
                <w:szCs w:val="21"/>
              </w:rPr>
              <w:t>信息</w:t>
            </w:r>
          </w:p>
        </w:tc>
      </w:tr>
      <w:tr w:rsidR="00C23EF8" w:rsidRPr="008B1A11" w14:paraId="4B3FFAD9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EEB81D1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11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4BDFE938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信息名称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802EF52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3A3FECB" w14:textId="77777777" w:rsidR="00C23EF8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80H：向出入库检测设备发送出入库检测请求命令</w:t>
            </w:r>
          </w:p>
          <w:p w14:paraId="5572A210" w14:textId="77777777" w:rsidR="00C23EF8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81H：对调度命令信息的自动确认信息</w:t>
            </w:r>
          </w:p>
          <w:p w14:paraId="29C0245E" w14:textId="77777777" w:rsidR="00C23EF8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82H：对调度命令信息的手动签收信息</w:t>
            </w:r>
          </w:p>
        </w:tc>
      </w:tr>
      <w:tr w:rsidR="00C23EF8" w:rsidRPr="008B1A11" w14:paraId="6B0DF988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087225B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12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B3E00DC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功能码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4B3BEE1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EAE981A" w14:textId="77777777" w:rsidR="00C23EF8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定义同表</w:t>
            </w: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</w:tr>
      <w:tr w:rsidR="00C23EF8" w:rsidRPr="008B1A11" w14:paraId="537D56DB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22AB951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13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C1402EA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年、月、日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6C07E1B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1B2CD5D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压缩BCD码，顺序发送</w:t>
            </w:r>
          </w:p>
        </w:tc>
      </w:tr>
      <w:tr w:rsidR="00C23EF8" w:rsidRPr="008B1A11" w14:paraId="69DABF55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0A79E2E2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14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0101AAFB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时、分、秒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8091F79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510938F4" w14:textId="2DBBAE9B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压缩BCD</w:t>
            </w:r>
            <w:r w:rsidR="00AE775F">
              <w:rPr>
                <w:rFonts w:ascii="宋体" w:eastAsia="宋体" w:hAnsi="宋体"/>
                <w:szCs w:val="21"/>
              </w:rPr>
              <w:t>码</w:t>
            </w:r>
            <w:r>
              <w:rPr>
                <w:rFonts w:ascii="宋体" w:eastAsia="宋体" w:hAnsi="宋体"/>
                <w:szCs w:val="21"/>
              </w:rPr>
              <w:t>，顺序发送</w:t>
            </w:r>
          </w:p>
        </w:tc>
      </w:tr>
      <w:tr w:rsidR="00C23EF8" w:rsidRPr="008B1A11" w14:paraId="0D875ACF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07EAFFCA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5D63AF0A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车次号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43EF77C" w14:textId="66832989" w:rsidR="00C23EF8" w:rsidRPr="008B1A11" w:rsidRDefault="00B1204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 w:rsidRPr="00B70E0D">
              <w:rPr>
                <w:rFonts w:ascii="宋体" w:eastAsia="宋体" w:hAnsi="宋体"/>
                <w:szCs w:val="21"/>
              </w:rPr>
              <w:t>9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0EA93C9F" w14:textId="77777777" w:rsidR="00C23EF8" w:rsidRPr="008B1A11" w:rsidRDefault="00C23EF8" w:rsidP="008F587D">
            <w:pPr>
              <w:pStyle w:val="11"/>
              <w:spacing w:line="320" w:lineRule="exact"/>
              <w:rPr>
                <w:rFonts w:hAnsi="宋体" w:hint="default"/>
              </w:rPr>
            </w:pPr>
            <w:r>
              <w:rPr>
                <w:rFonts w:hAnsi="宋体" w:hint="default"/>
              </w:rPr>
              <w:t>ASCII码，顺序发送</w:t>
            </w:r>
          </w:p>
        </w:tc>
      </w:tr>
      <w:tr w:rsidR="00C23EF8" w:rsidRPr="008B1A11" w14:paraId="65933607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1CB36FC6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AD3B7BA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机车号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73C2846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8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79E1C6C4" w14:textId="77777777" w:rsidR="00C23EF8" w:rsidRPr="008B1A11" w:rsidRDefault="00C23EF8" w:rsidP="008F587D">
            <w:pPr>
              <w:pStyle w:val="11"/>
              <w:spacing w:line="320" w:lineRule="exact"/>
              <w:rPr>
                <w:rFonts w:hAnsi="宋体" w:hint="default"/>
              </w:rPr>
            </w:pPr>
            <w:r>
              <w:rPr>
                <w:rFonts w:hAnsi="宋体" w:hint="default"/>
              </w:rPr>
              <w:t>ASCII码，顺序发送</w:t>
            </w:r>
          </w:p>
        </w:tc>
      </w:tr>
      <w:tr w:rsidR="00C23EF8" w:rsidRPr="008B1A11" w14:paraId="62424AD8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B8C88E0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6BED84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发令处所编号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7C83A941" w14:textId="77777777" w:rsidR="00C23EF8" w:rsidRPr="008B1A11" w:rsidRDefault="00C23EF8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62012DAE" w14:textId="77777777" w:rsidR="00C23EF8" w:rsidRPr="008B1A11" w:rsidRDefault="00C23EF8" w:rsidP="00C23EF8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低字节</w:t>
            </w:r>
          </w:p>
        </w:tc>
      </w:tr>
      <w:tr w:rsidR="00C23EF8" w:rsidRPr="008B1A11" w14:paraId="038F150E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43E2A1F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18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7FE29F14" w14:textId="77777777" w:rsidR="00C23EF8" w:rsidRPr="008B1A11" w:rsidRDefault="00C23EF8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调度命令信息编号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3FDCED5" w14:textId="77777777" w:rsidR="00C23EF8" w:rsidRPr="008B1A11" w:rsidRDefault="00C23EF8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AF491EE" w14:textId="77777777" w:rsidR="00C23EF8" w:rsidRPr="008B1A11" w:rsidRDefault="00C23EF8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ASCII码，顺序发送</w:t>
            </w:r>
          </w:p>
        </w:tc>
      </w:tr>
      <w:tr w:rsidR="00C23EF8" w:rsidRPr="008B1A11" w14:paraId="5EAE000B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23277967" w14:textId="77777777" w:rsidR="00C23EF8" w:rsidRPr="008B1A11" w:rsidRDefault="008F587D" w:rsidP="00C23EF8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19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C692A8D" w14:textId="77777777" w:rsidR="00C23EF8" w:rsidRPr="008B1A11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签收地点公里标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9923DAA" w14:textId="77777777" w:rsidR="00C23EF8" w:rsidRPr="008B1A11" w:rsidRDefault="008F587D" w:rsidP="00C23EF8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6A545F73" w14:textId="77777777" w:rsidR="00C23EF8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二进制编码，单位为“米”，低字节在前，高字节在后。</w:t>
            </w:r>
          </w:p>
          <w:p w14:paraId="41DE9D90" w14:textId="77777777" w:rsidR="008F587D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>it23</w:t>
            </w:r>
            <w:r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/>
                <w:szCs w:val="21"/>
              </w:rPr>
              <w:t>公里标符号位，</w:t>
            </w:r>
            <w:r>
              <w:rPr>
                <w:rFonts w:ascii="宋体" w:eastAsia="宋体" w:hAnsi="宋体" w:hint="eastAsia"/>
                <w:szCs w:val="21"/>
              </w:rPr>
              <w:t>0表示正，1表示负；</w:t>
            </w:r>
          </w:p>
          <w:p w14:paraId="144F6E8A" w14:textId="77777777" w:rsidR="008F587D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bit22：</w:t>
            </w:r>
            <w:r>
              <w:rPr>
                <w:rFonts w:ascii="宋体" w:eastAsia="宋体" w:hAnsi="宋体" w:hint="eastAsia"/>
                <w:szCs w:val="21"/>
              </w:rPr>
              <w:t>0表示递减，1表示递增；</w:t>
            </w:r>
          </w:p>
          <w:p w14:paraId="465053B6" w14:textId="77777777" w:rsidR="008F587D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bit</w:t>
            </w:r>
            <w:r>
              <w:rPr>
                <w:rFonts w:ascii="宋体" w:eastAsia="宋体" w:hAnsi="宋体"/>
                <w:szCs w:val="21"/>
              </w:rPr>
              <w:t>21~0：公里标绝对值。</w:t>
            </w:r>
          </w:p>
          <w:p w14:paraId="12A85412" w14:textId="77777777" w:rsidR="008F587D" w:rsidRDefault="008F587D" w:rsidP="00C23EF8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该字段为</w:t>
            </w:r>
            <w:r>
              <w:rPr>
                <w:rFonts w:ascii="宋体" w:eastAsia="宋体" w:hAnsi="宋体" w:hint="eastAsia"/>
                <w:szCs w:val="21"/>
              </w:rPr>
              <w:t>9999999米时表示CIR处于编组站状态，不作为负公里标处理；当无公里标信息或公里标信息无效时，CIR自动填入FFFFFFH。</w:t>
            </w:r>
          </w:p>
        </w:tc>
      </w:tr>
      <w:tr w:rsidR="008F587D" w:rsidRPr="008B1A11" w14:paraId="74616133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444871A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3FFD9DE" w14:textId="77777777" w:rsidR="008F587D" w:rsidRPr="008F0791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签收地点卫星定位系统经度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956094A" w14:textId="77777777" w:rsidR="008F587D" w:rsidRPr="008B1A11" w:rsidRDefault="008F587D" w:rsidP="008F5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4AF4E73" w14:textId="77777777" w:rsidR="008F587D" w:rsidRPr="008B1A11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</w:t>
            </w:r>
            <w:r>
              <w:rPr>
                <w:rFonts w:ascii="宋体" w:eastAsia="宋体" w:hAnsi="宋体" w:hint="eastAsia"/>
                <w:szCs w:val="21"/>
              </w:rPr>
              <w:t>BCD码，低三个字节表示“分”，高两个字节表示“度”</w:t>
            </w:r>
            <w:r>
              <w:rPr>
                <w:rFonts w:ascii="宋体" w:eastAsia="宋体" w:hAnsi="宋体"/>
                <w:szCs w:val="21"/>
              </w:rPr>
              <w:t>，无</w:t>
            </w:r>
            <w:r>
              <w:rPr>
                <w:rFonts w:ascii="宋体" w:eastAsia="宋体" w:hAnsi="宋体" w:hint="eastAsia"/>
                <w:szCs w:val="21"/>
              </w:rPr>
              <w:t>卫星定位</w:t>
            </w:r>
            <w:r>
              <w:rPr>
                <w:rFonts w:ascii="宋体" w:eastAsia="宋体" w:hAnsi="宋体"/>
                <w:szCs w:val="21"/>
              </w:rPr>
              <w:t>系统时填入</w:t>
            </w:r>
            <w:r>
              <w:rPr>
                <w:rFonts w:ascii="宋体" w:eastAsia="宋体" w:hAnsi="宋体" w:hint="eastAsia"/>
                <w:szCs w:val="21"/>
              </w:rPr>
              <w:t>FFFFFFFFFFH</w:t>
            </w:r>
          </w:p>
        </w:tc>
      </w:tr>
      <w:tr w:rsidR="008F587D" w:rsidRPr="008B1A11" w14:paraId="1DBE9A7D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56DAD00C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21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36C3334" w14:textId="77777777" w:rsidR="008F587D" w:rsidRPr="008F0791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签收地点卫星定位系统纬度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8F51960" w14:textId="77777777" w:rsidR="008F587D" w:rsidRPr="008B1A11" w:rsidRDefault="008F587D" w:rsidP="008F5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DDB364A" w14:textId="77777777" w:rsidR="008F587D" w:rsidRPr="008B1A11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压缩</w:t>
            </w:r>
            <w:r>
              <w:rPr>
                <w:rFonts w:ascii="宋体" w:eastAsia="宋体" w:hAnsi="宋体" w:hint="eastAsia"/>
                <w:szCs w:val="21"/>
              </w:rPr>
              <w:t>BCD码，低三个字节表示“分”，高两个字节表示“度”</w:t>
            </w:r>
            <w:r>
              <w:rPr>
                <w:rFonts w:ascii="宋体" w:eastAsia="宋体" w:hAnsi="宋体"/>
                <w:szCs w:val="21"/>
              </w:rPr>
              <w:t>，无</w:t>
            </w:r>
            <w:r>
              <w:rPr>
                <w:rFonts w:ascii="宋体" w:eastAsia="宋体" w:hAnsi="宋体" w:hint="eastAsia"/>
                <w:szCs w:val="21"/>
              </w:rPr>
              <w:t>卫星定位</w:t>
            </w:r>
            <w:r>
              <w:rPr>
                <w:rFonts w:ascii="宋体" w:eastAsia="宋体" w:hAnsi="宋体"/>
                <w:szCs w:val="21"/>
              </w:rPr>
              <w:t>系统时填入</w:t>
            </w:r>
            <w:r>
              <w:rPr>
                <w:rFonts w:ascii="宋体" w:eastAsia="宋体" w:hAnsi="宋体" w:hint="eastAsia"/>
                <w:szCs w:val="21"/>
              </w:rPr>
              <w:t>FFFFFFFFH</w:t>
            </w:r>
          </w:p>
        </w:tc>
      </w:tr>
      <w:tr w:rsidR="008F587D" w:rsidRPr="008B1A11" w14:paraId="390AFA96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34396C93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22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A0721F7" w14:textId="77777777" w:rsidR="008F587D" w:rsidRPr="008B1A11" w:rsidRDefault="008F587D" w:rsidP="008F587D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发令处所编号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EAEBD0D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09757AB" w14:textId="77777777" w:rsidR="008F587D" w:rsidRPr="008B1A11" w:rsidRDefault="008F587D" w:rsidP="008F587D">
            <w:pPr>
              <w:spacing w:line="320" w:lineRule="exac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高字节</w:t>
            </w:r>
          </w:p>
        </w:tc>
      </w:tr>
      <w:tr w:rsidR="008F587D" w:rsidRPr="008B1A11" w14:paraId="66E16F91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53C208F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23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EBA0683" w14:textId="77777777" w:rsidR="008F587D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预留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1988D1B" w14:textId="77777777" w:rsidR="008F587D" w:rsidRDefault="008F587D" w:rsidP="008F5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346A2385" w14:textId="77777777" w:rsidR="008F587D" w:rsidRDefault="008F587D" w:rsidP="008F587D">
            <w:pPr>
              <w:rPr>
                <w:rFonts w:ascii="宋体" w:eastAsia="宋体" w:hAnsi="宋体"/>
                <w:szCs w:val="21"/>
              </w:rPr>
            </w:pPr>
          </w:p>
        </w:tc>
      </w:tr>
      <w:tr w:rsidR="008F587D" w:rsidRPr="008B1A11" w14:paraId="65E01A63" w14:textId="77777777" w:rsidTr="008F587D">
        <w:tc>
          <w:tcPr>
            <w:tcW w:w="846" w:type="dxa"/>
            <w:shd w:val="clear" w:color="auto" w:fill="F2F2F2" w:themeFill="background1" w:themeFillShade="F2"/>
            <w:vAlign w:val="center"/>
          </w:tcPr>
          <w:p w14:paraId="71820E1A" w14:textId="77777777" w:rsidR="008F587D" w:rsidRPr="008B1A11" w:rsidRDefault="008F587D" w:rsidP="008F587D">
            <w:pPr>
              <w:spacing w:line="32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24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2563E206" w14:textId="77777777" w:rsidR="008F587D" w:rsidRDefault="008F587D" w:rsidP="008F587D">
            <w:pPr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/>
                <w:szCs w:val="21"/>
              </w:rPr>
              <w:t>包号</w:t>
            </w:r>
            <w:proofErr w:type="gramEnd"/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3E2CD49" w14:textId="77777777" w:rsidR="008F587D" w:rsidRDefault="008F587D" w:rsidP="008F587D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2EEA197A" w14:textId="77777777" w:rsidR="008F587D" w:rsidRDefault="008F587D" w:rsidP="008F587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自动确认时为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本包号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；手动签收时为总包数</w:t>
            </w:r>
          </w:p>
        </w:tc>
      </w:tr>
      <w:tr w:rsidR="008F587D" w:rsidRPr="008B1A11" w14:paraId="23EAC5F7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1233A" w14:textId="77777777" w:rsidR="008F587D" w:rsidRPr="008B1A11" w:rsidRDefault="008F587D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14B0C" w14:textId="77777777" w:rsidR="008F587D" w:rsidRPr="008B1A11" w:rsidRDefault="008F587D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CRC校验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0989" w14:textId="77777777" w:rsidR="008F587D" w:rsidRPr="008B1A11" w:rsidRDefault="008F587D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C879" w14:textId="77777777" w:rsidR="008F587D" w:rsidRPr="008B1A11" w:rsidRDefault="008F587D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CRC</w:t>
            </w:r>
            <w:r>
              <w:rPr>
                <w:rFonts w:ascii="宋体" w:eastAsia="宋体" w:hAnsi="宋体" w:hint="eastAsia"/>
                <w:szCs w:val="21"/>
              </w:rPr>
              <w:t>检验</w:t>
            </w:r>
          </w:p>
        </w:tc>
      </w:tr>
      <w:tr w:rsidR="008F587D" w:rsidRPr="008B1A11" w14:paraId="0666626B" w14:textId="77777777" w:rsidTr="00895741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95FD0" w14:textId="77777777" w:rsidR="008F587D" w:rsidRPr="008B1A11" w:rsidRDefault="008F587D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D6230" w14:textId="77777777" w:rsidR="008F587D" w:rsidRPr="008B1A11" w:rsidRDefault="008F587D" w:rsidP="00895741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8B1A11">
              <w:rPr>
                <w:rFonts w:ascii="宋体" w:eastAsia="宋体" w:hAnsi="宋体"/>
                <w:szCs w:val="21"/>
              </w:rPr>
              <w:t>帧</w:t>
            </w:r>
            <w:proofErr w:type="gramEnd"/>
            <w:r w:rsidRPr="008B1A11">
              <w:rPr>
                <w:rFonts w:ascii="宋体" w:eastAsia="宋体" w:hAnsi="宋体"/>
                <w:szCs w:val="21"/>
              </w:rPr>
              <w:t>结束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CAB0C" w14:textId="77777777" w:rsidR="008F587D" w:rsidRPr="008B1A11" w:rsidRDefault="008F587D" w:rsidP="00895741">
            <w:pPr>
              <w:jc w:val="center"/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AC7F9" w14:textId="77777777" w:rsidR="008F587D" w:rsidRPr="008B1A11" w:rsidRDefault="008F587D" w:rsidP="00895741">
            <w:pPr>
              <w:rPr>
                <w:rFonts w:ascii="宋体" w:eastAsia="宋体" w:hAnsi="宋体"/>
                <w:szCs w:val="21"/>
              </w:rPr>
            </w:pPr>
            <w:r w:rsidRPr="008B1A11">
              <w:rPr>
                <w:rFonts w:ascii="宋体" w:eastAsia="宋体" w:hAnsi="宋体"/>
                <w:szCs w:val="21"/>
              </w:rPr>
              <w:t>1003H</w:t>
            </w:r>
          </w:p>
        </w:tc>
      </w:tr>
    </w:tbl>
    <w:p w14:paraId="20DA56E0" w14:textId="77777777" w:rsidR="00D80DE8" w:rsidRPr="00D80DE8" w:rsidRDefault="00D80DE8" w:rsidP="00D82911"/>
    <w:p w14:paraId="73438519" w14:textId="77777777" w:rsidR="00DB2E93" w:rsidRPr="00DB2E93" w:rsidRDefault="00E31B24" w:rsidP="00E31B24">
      <w:pPr>
        <w:pStyle w:val="2"/>
      </w:pPr>
      <w:bookmarkStart w:id="35" w:name="_Toc134781472"/>
      <w:r w:rsidRPr="009F5A35">
        <w:rPr>
          <w:rFonts w:hint="eastAsia"/>
        </w:rPr>
        <w:lastRenderedPageBreak/>
        <w:t>LTE</w:t>
      </w:r>
      <w:r w:rsidRPr="009F5A35">
        <w:rPr>
          <w:rFonts w:hint="eastAsia"/>
        </w:rPr>
        <w:t>应用接口系统与</w:t>
      </w:r>
      <w:r w:rsidRPr="009F5A35">
        <w:t>CTC</w:t>
      </w:r>
      <w:r w:rsidRPr="009F5A35">
        <w:rPr>
          <w:rFonts w:hint="eastAsia"/>
        </w:rPr>
        <w:t>通信服务器</w:t>
      </w:r>
      <w:r>
        <w:rPr>
          <w:rFonts w:hint="eastAsia"/>
        </w:rPr>
        <w:t>之间</w:t>
      </w:r>
      <w:bookmarkEnd w:id="35"/>
    </w:p>
    <w:p w14:paraId="0055F2FE" w14:textId="77777777" w:rsidR="00CB1F09" w:rsidRDefault="00C33EA8" w:rsidP="00CB1F09">
      <w:pPr>
        <w:pStyle w:val="3"/>
      </w:pPr>
      <w:bookmarkStart w:id="36" w:name="_Toc116905017"/>
      <w:bookmarkStart w:id="37" w:name="_Toc134091120"/>
      <w:bookmarkStart w:id="38" w:name="_Toc510525946"/>
      <w:bookmarkStart w:id="39" w:name="_Toc134781473"/>
      <w:r>
        <w:rPr>
          <w:rFonts w:hint="eastAsia"/>
        </w:rPr>
        <w:t>基本帧格式</w:t>
      </w:r>
      <w:bookmarkEnd w:id="36"/>
      <w:bookmarkEnd w:id="37"/>
      <w:bookmarkEnd w:id="38"/>
      <w:bookmarkEnd w:id="39"/>
    </w:p>
    <w:p w14:paraId="7C57A4C1" w14:textId="77777777" w:rsidR="00CB1F09" w:rsidRPr="00094D7F" w:rsidRDefault="00CB1F09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</w:t>
      </w:r>
      <w:r w:rsidR="00D82911">
        <w:rPr>
          <w:rFonts w:hAnsi="宋体"/>
          <w:szCs w:val="21"/>
        </w:rPr>
        <w:t>7</w:t>
      </w:r>
      <w:r w:rsidRPr="00094D7F">
        <w:rPr>
          <w:rFonts w:hAnsi="宋体" w:hint="eastAsia"/>
          <w:szCs w:val="21"/>
        </w:rPr>
        <w:t xml:space="preserve"> </w:t>
      </w:r>
      <w:r w:rsidRPr="00CB1F09">
        <w:rPr>
          <w:rFonts w:hAnsi="宋体" w:hint="eastAsia"/>
          <w:szCs w:val="21"/>
        </w:rPr>
        <w:t>LTE应用接口系统</w:t>
      </w:r>
      <w:r w:rsidRPr="00094D7F">
        <w:rPr>
          <w:rFonts w:hAnsi="宋体" w:hint="eastAsia"/>
          <w:szCs w:val="21"/>
        </w:rPr>
        <w:t>与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通信服务器间通信协议</w:t>
      </w:r>
      <w:r w:rsidR="00C33EA8">
        <w:rPr>
          <w:rFonts w:hAnsi="宋体" w:hint="eastAsia"/>
          <w:szCs w:val="21"/>
        </w:rPr>
        <w:t>基本帧</w:t>
      </w:r>
      <w:r w:rsidRPr="00094D7F">
        <w:rPr>
          <w:rFonts w:hAnsi="宋体"/>
          <w:szCs w:val="21"/>
        </w:rPr>
        <w:t>格式</w:t>
      </w:r>
    </w:p>
    <w:tbl>
      <w:tblPr>
        <w:tblW w:w="8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080"/>
        <w:gridCol w:w="900"/>
        <w:gridCol w:w="1260"/>
        <w:gridCol w:w="1956"/>
        <w:gridCol w:w="1620"/>
      </w:tblGrid>
      <w:tr w:rsidR="00CB1F09" w14:paraId="475F3750" w14:textId="77777777" w:rsidTr="00CB1F09">
        <w:trPr>
          <w:jc w:val="center"/>
        </w:trPr>
        <w:tc>
          <w:tcPr>
            <w:tcW w:w="1555" w:type="dxa"/>
          </w:tcPr>
          <w:p w14:paraId="49587FF1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字段</w:t>
            </w:r>
          </w:p>
        </w:tc>
        <w:tc>
          <w:tcPr>
            <w:tcW w:w="1080" w:type="dxa"/>
          </w:tcPr>
          <w:p w14:paraId="63312421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起始</w:t>
            </w:r>
          </w:p>
        </w:tc>
        <w:tc>
          <w:tcPr>
            <w:tcW w:w="900" w:type="dxa"/>
          </w:tcPr>
          <w:p w14:paraId="6F43EF2F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260" w:type="dxa"/>
          </w:tcPr>
          <w:p w14:paraId="1C3BDF2E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帧</w:t>
            </w:r>
            <w:proofErr w:type="gramEnd"/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956" w:type="dxa"/>
          </w:tcPr>
          <w:p w14:paraId="3FED99FD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数据域</w:t>
            </w:r>
          </w:p>
        </w:tc>
        <w:tc>
          <w:tcPr>
            <w:tcW w:w="1620" w:type="dxa"/>
          </w:tcPr>
          <w:p w14:paraId="1939542E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校验</w:t>
            </w:r>
          </w:p>
        </w:tc>
      </w:tr>
      <w:tr w:rsidR="00CB1F09" w14:paraId="013373EB" w14:textId="77777777" w:rsidTr="00CB1F09">
        <w:trPr>
          <w:jc w:val="center"/>
        </w:trPr>
        <w:tc>
          <w:tcPr>
            <w:tcW w:w="1555" w:type="dxa"/>
          </w:tcPr>
          <w:p w14:paraId="2AD9C04C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长度（字节）</w:t>
            </w:r>
          </w:p>
        </w:tc>
        <w:tc>
          <w:tcPr>
            <w:tcW w:w="1080" w:type="dxa"/>
          </w:tcPr>
          <w:p w14:paraId="7EB2DAFA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900" w:type="dxa"/>
          </w:tcPr>
          <w:p w14:paraId="2E87B1F1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260" w:type="dxa"/>
          </w:tcPr>
          <w:p w14:paraId="26C22D9D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956" w:type="dxa"/>
          </w:tcPr>
          <w:p w14:paraId="025CA952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1620" w:type="dxa"/>
          </w:tcPr>
          <w:p w14:paraId="37D854A1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</w:tr>
      <w:tr w:rsidR="00CB1F09" w14:paraId="054FFC72" w14:textId="77777777" w:rsidTr="00CB1F09">
        <w:trPr>
          <w:jc w:val="center"/>
        </w:trPr>
        <w:tc>
          <w:tcPr>
            <w:tcW w:w="1555" w:type="dxa"/>
          </w:tcPr>
          <w:p w14:paraId="2DF2B72B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1080" w:type="dxa"/>
          </w:tcPr>
          <w:p w14:paraId="5369BA52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1002H</w:t>
            </w:r>
          </w:p>
        </w:tc>
        <w:tc>
          <w:tcPr>
            <w:tcW w:w="900" w:type="dxa"/>
          </w:tcPr>
          <w:p w14:paraId="1A1DCEFE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60" w:type="dxa"/>
          </w:tcPr>
          <w:p w14:paraId="049AB75A" w14:textId="64F78D40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见表</w:t>
            </w:r>
            <w:del w:id="40" w:author="Jesse Yang" w:date="2023-05-12T10:54:00Z">
              <w:r w:rsidDel="00B70E0D">
                <w:rPr>
                  <w:rFonts w:ascii="宋体" w:hAnsi="宋体" w:hint="eastAsia"/>
                  <w:szCs w:val="21"/>
                </w:rPr>
                <w:delText>14</w:delText>
              </w:r>
            </w:del>
            <w:ins w:id="41" w:author="Jesse Yang" w:date="2023-05-12T10:54:00Z">
              <w:r w:rsidR="00B70E0D">
                <w:rPr>
                  <w:rFonts w:ascii="宋体" w:hAnsi="宋体"/>
                  <w:szCs w:val="21"/>
                </w:rPr>
                <w:t>8</w:t>
              </w:r>
            </w:ins>
          </w:p>
        </w:tc>
        <w:tc>
          <w:tcPr>
            <w:tcW w:w="1956" w:type="dxa"/>
          </w:tcPr>
          <w:p w14:paraId="3E789957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20" w:type="dxa"/>
          </w:tcPr>
          <w:p w14:paraId="339F6770" w14:textId="77777777" w:rsidR="00CB1F09" w:rsidRDefault="00CB1F09" w:rsidP="00CB1F0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</w:tbl>
    <w:p w14:paraId="68946333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说明：</w:t>
      </w:r>
    </w:p>
    <w:p w14:paraId="1FAE87CD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（1）“CRC校验”的计算范围包含从“起始”开始，到“数据域”在内的所有字节，生成多项式为：</w:t>
      </w:r>
      <w:r>
        <w:rPr>
          <w:rFonts w:ascii="宋体" w:hAnsi="宋体"/>
          <w:szCs w:val="21"/>
        </w:rPr>
        <w:t>G(X)=X</w:t>
      </w:r>
      <w:r>
        <w:rPr>
          <w:rFonts w:ascii="宋体" w:hAnsi="宋体"/>
          <w:szCs w:val="21"/>
          <w:vertAlign w:val="superscript"/>
        </w:rPr>
        <w:t>16</w:t>
      </w:r>
      <w:r>
        <w:rPr>
          <w:rFonts w:ascii="宋体" w:hAnsi="宋体"/>
          <w:szCs w:val="21"/>
        </w:rPr>
        <w:t>+X</w:t>
      </w:r>
      <w:r>
        <w:rPr>
          <w:rFonts w:ascii="宋体" w:hAnsi="宋体"/>
          <w:szCs w:val="21"/>
          <w:vertAlign w:val="superscript"/>
        </w:rPr>
        <w:t>12</w:t>
      </w:r>
      <w:r>
        <w:rPr>
          <w:rFonts w:ascii="宋体" w:hAnsi="宋体"/>
          <w:szCs w:val="21"/>
        </w:rPr>
        <w:t>+X</w:t>
      </w:r>
      <w:r>
        <w:rPr>
          <w:rFonts w:ascii="宋体" w:hAnsi="宋体"/>
          <w:szCs w:val="21"/>
          <w:vertAlign w:val="superscript"/>
        </w:rPr>
        <w:t>5</w:t>
      </w:r>
      <w:r>
        <w:rPr>
          <w:rFonts w:ascii="宋体" w:hAnsi="宋体"/>
          <w:szCs w:val="21"/>
        </w:rPr>
        <w:t>+1</w:t>
      </w:r>
      <w:r>
        <w:rPr>
          <w:rFonts w:ascii="宋体" w:hAnsi="宋体" w:hint="eastAsia"/>
          <w:szCs w:val="21"/>
        </w:rPr>
        <w:t>。</w:t>
      </w:r>
    </w:p>
    <w:p w14:paraId="059C8903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（2）接收方在收到CRC校验错误的数据帧时，直接</w:t>
      </w:r>
      <w:proofErr w:type="gramStart"/>
      <w:r>
        <w:rPr>
          <w:rFonts w:ascii="宋体" w:hAnsi="宋体" w:hint="eastAsia"/>
          <w:szCs w:val="21"/>
        </w:rPr>
        <w:t>将该帧丢弃</w:t>
      </w:r>
      <w:proofErr w:type="gramEnd"/>
      <w:r>
        <w:rPr>
          <w:rFonts w:ascii="宋体" w:hAnsi="宋体" w:hint="eastAsia"/>
          <w:szCs w:val="21"/>
        </w:rPr>
        <w:t>。</w:t>
      </w:r>
    </w:p>
    <w:p w14:paraId="6140DAC8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（3）“帧长度”的计算范围包含从“起始”开始，到“校验”在内的所有字节。</w:t>
      </w:r>
    </w:p>
    <w:p w14:paraId="10160852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（4）所有的多字节字段都按照小端（little-endian）编码方式，即低字节在前，高字节在后。</w:t>
      </w:r>
    </w:p>
    <w:p w14:paraId="3849E737" w14:textId="77777777" w:rsidR="00CB1F09" w:rsidRDefault="00CB1F09" w:rsidP="00CB1F09">
      <w:pPr>
        <w:ind w:leftChars="-1" w:left="-2"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（5）“帧类型”字段定义如表</w:t>
      </w:r>
      <w:r w:rsidR="00D82911"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所示。</w:t>
      </w:r>
    </w:p>
    <w:p w14:paraId="0637F004" w14:textId="77777777" w:rsidR="00CB1F09" w:rsidRDefault="00CB1F09" w:rsidP="00CB1F09">
      <w:pPr>
        <w:pStyle w:val="3"/>
        <w:rPr>
          <w:rFonts w:ascii="宋体"/>
        </w:rPr>
      </w:pPr>
      <w:bookmarkStart w:id="42" w:name="_Toc134781474"/>
      <w:proofErr w:type="gramStart"/>
      <w:r w:rsidRPr="00094D7F">
        <w:rPr>
          <w:rFonts w:hint="eastAsia"/>
        </w:rPr>
        <w:t>帧</w:t>
      </w:r>
      <w:proofErr w:type="gramEnd"/>
      <w:r w:rsidRPr="00094D7F">
        <w:rPr>
          <w:rFonts w:hint="eastAsia"/>
        </w:rPr>
        <w:t>类型定义</w:t>
      </w:r>
      <w:bookmarkEnd w:id="42"/>
    </w:p>
    <w:p w14:paraId="2AFF846C" w14:textId="77777777" w:rsidR="00CB1F09" w:rsidRDefault="00CB1F09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</w:t>
      </w:r>
      <w:r w:rsidR="00D82911">
        <w:rPr>
          <w:rFonts w:hAnsi="宋体"/>
          <w:szCs w:val="21"/>
        </w:rPr>
        <w:t>8</w:t>
      </w:r>
      <w:r w:rsidRPr="00094D7F">
        <w:rPr>
          <w:rFonts w:hAnsi="宋体" w:hint="eastAsia"/>
          <w:szCs w:val="21"/>
        </w:rPr>
        <w:t xml:space="preserve"> </w:t>
      </w:r>
      <w:r w:rsidR="004350FE">
        <w:rPr>
          <w:rFonts w:hint="eastAsia"/>
        </w:rPr>
        <w:t>LTE应用接口系统</w:t>
      </w:r>
      <w:r w:rsidRPr="00094D7F">
        <w:rPr>
          <w:rFonts w:hAnsi="宋体" w:hint="eastAsia"/>
          <w:szCs w:val="21"/>
        </w:rPr>
        <w:t>与</w:t>
      </w:r>
      <w:r w:rsidR="004350FE"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通信服务器间通信协议帧类型定义</w:t>
      </w:r>
    </w:p>
    <w:tbl>
      <w:tblPr>
        <w:tblStyle w:val="af0"/>
        <w:tblW w:w="8359" w:type="dxa"/>
        <w:jc w:val="center"/>
        <w:tblLook w:val="04A0" w:firstRow="1" w:lastRow="0" w:firstColumn="1" w:lastColumn="0" w:noHBand="0" w:noVBand="1"/>
      </w:tblPr>
      <w:tblGrid>
        <w:gridCol w:w="988"/>
        <w:gridCol w:w="5528"/>
        <w:gridCol w:w="1843"/>
      </w:tblGrid>
      <w:tr w:rsidR="004350FE" w14:paraId="01C12FE8" w14:textId="77777777" w:rsidTr="004350FE">
        <w:trPr>
          <w:jc w:val="center"/>
        </w:trPr>
        <w:tc>
          <w:tcPr>
            <w:tcW w:w="988" w:type="dxa"/>
            <w:vAlign w:val="center"/>
          </w:tcPr>
          <w:p w14:paraId="2787FB34" w14:textId="77777777" w:rsidR="004350FE" w:rsidRDefault="004350FE" w:rsidP="004350F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_Toc116905018"/>
            <w:bookmarkStart w:id="44" w:name="_Toc134091121"/>
            <w:bookmarkStart w:id="45" w:name="_Toc510525947"/>
            <w:r>
              <w:rPr>
                <w:rFonts w:ascii="宋体" w:hAnsi="宋体" w:hint="eastAsia"/>
                <w:b/>
                <w:bCs/>
                <w:szCs w:val="21"/>
              </w:rPr>
              <w:t>取值</w:t>
            </w:r>
          </w:p>
        </w:tc>
        <w:tc>
          <w:tcPr>
            <w:tcW w:w="5528" w:type="dxa"/>
            <w:vAlign w:val="center"/>
          </w:tcPr>
          <w:p w14:paraId="26BCB6CF" w14:textId="77777777" w:rsidR="004350FE" w:rsidRDefault="004350FE" w:rsidP="004350FE">
            <w:pPr>
              <w:ind w:firstLine="482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定义</w:t>
            </w:r>
          </w:p>
        </w:tc>
        <w:tc>
          <w:tcPr>
            <w:tcW w:w="1843" w:type="dxa"/>
            <w:vAlign w:val="center"/>
          </w:tcPr>
          <w:p w14:paraId="30BDF087" w14:textId="77777777" w:rsidR="004350FE" w:rsidRPr="004350FE" w:rsidRDefault="004350FE" w:rsidP="004350FE">
            <w:pPr>
              <w:jc w:val="center"/>
              <w:rPr>
                <w:b/>
              </w:rPr>
            </w:pPr>
            <w:r w:rsidRPr="004350FE">
              <w:rPr>
                <w:rFonts w:hint="eastAsia"/>
                <w:b/>
              </w:rPr>
              <w:t>备注</w:t>
            </w:r>
          </w:p>
        </w:tc>
      </w:tr>
      <w:tr w:rsidR="004350FE" w14:paraId="529B622F" w14:textId="77777777" w:rsidTr="004350FE">
        <w:trPr>
          <w:jc w:val="center"/>
        </w:trPr>
        <w:tc>
          <w:tcPr>
            <w:tcW w:w="988" w:type="dxa"/>
            <w:vAlign w:val="center"/>
          </w:tcPr>
          <w:p w14:paraId="6B5787FB" w14:textId="77777777" w:rsidR="004350FE" w:rsidRDefault="004350FE" w:rsidP="004350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01H</w:t>
            </w:r>
          </w:p>
        </w:tc>
        <w:tc>
          <w:tcPr>
            <w:tcW w:w="5528" w:type="dxa"/>
            <w:vAlign w:val="center"/>
          </w:tcPr>
          <w:p w14:paraId="1808AAF0" w14:textId="77777777" w:rsidR="004350FE" w:rsidRPr="001D565A" w:rsidRDefault="004350FE" w:rsidP="004350FE">
            <w:pPr>
              <w:rPr>
                <w:rFonts w:asciiTheme="minorEastAsia" w:hAnsiTheme="minorEastAsia"/>
                <w:szCs w:val="21"/>
              </w:rPr>
            </w:pPr>
            <w:r w:rsidRPr="001D565A">
              <w:rPr>
                <w:rFonts w:asciiTheme="minorEastAsia" w:hAnsiTheme="minorEastAsia"/>
                <w:szCs w:val="21"/>
              </w:rPr>
              <w:t>CTC</w:t>
            </w:r>
            <w:r w:rsidRPr="001D565A">
              <w:rPr>
                <w:rFonts w:asciiTheme="minorEastAsia" w:hAnsiTheme="minorEastAsia" w:hint="eastAsia"/>
                <w:szCs w:val="21"/>
              </w:rPr>
              <w:t>通信服务器向</w:t>
            </w:r>
            <w:r w:rsidRPr="001D565A">
              <w:rPr>
                <w:rFonts w:asciiTheme="minorEastAsia" w:hAnsiTheme="minorEastAsia" w:hint="eastAsia"/>
              </w:rPr>
              <w:t>LTE应用接口系统</w:t>
            </w:r>
            <w:r w:rsidRPr="001D565A">
              <w:rPr>
                <w:rFonts w:asciiTheme="minorEastAsia" w:hAnsiTheme="minorEastAsia" w:hint="eastAsia"/>
                <w:szCs w:val="21"/>
              </w:rPr>
              <w:t>发送活动性检测</w:t>
            </w:r>
          </w:p>
        </w:tc>
        <w:tc>
          <w:tcPr>
            <w:tcW w:w="1843" w:type="dxa"/>
            <w:vAlign w:val="center"/>
          </w:tcPr>
          <w:p w14:paraId="1F92823F" w14:textId="77777777" w:rsidR="004350FE" w:rsidRDefault="004350FE" w:rsidP="004350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数据域长度为0</w:t>
            </w:r>
          </w:p>
        </w:tc>
      </w:tr>
      <w:tr w:rsidR="004350FE" w14:paraId="184EAB72" w14:textId="77777777" w:rsidTr="004350FE">
        <w:trPr>
          <w:jc w:val="center"/>
        </w:trPr>
        <w:tc>
          <w:tcPr>
            <w:tcW w:w="988" w:type="dxa"/>
            <w:vAlign w:val="center"/>
          </w:tcPr>
          <w:p w14:paraId="2E1280DD" w14:textId="77777777" w:rsidR="004350FE" w:rsidRDefault="004350FE" w:rsidP="004350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81H</w:t>
            </w:r>
          </w:p>
        </w:tc>
        <w:tc>
          <w:tcPr>
            <w:tcW w:w="5528" w:type="dxa"/>
            <w:vAlign w:val="center"/>
          </w:tcPr>
          <w:p w14:paraId="16E66552" w14:textId="77777777" w:rsidR="004350FE" w:rsidRPr="001D565A" w:rsidRDefault="004350FE" w:rsidP="004350FE">
            <w:pPr>
              <w:rPr>
                <w:rFonts w:asciiTheme="minorEastAsia" w:hAnsiTheme="minorEastAsia"/>
                <w:szCs w:val="21"/>
              </w:rPr>
            </w:pPr>
            <w:r w:rsidRPr="001D565A">
              <w:rPr>
                <w:rFonts w:asciiTheme="minorEastAsia" w:hAnsiTheme="minorEastAsia" w:hint="eastAsia"/>
              </w:rPr>
              <w:t>LTE应用接口系统</w:t>
            </w:r>
            <w:r w:rsidRPr="001D565A">
              <w:rPr>
                <w:rFonts w:asciiTheme="minorEastAsia" w:hAnsiTheme="minorEastAsia" w:hint="eastAsia"/>
                <w:szCs w:val="21"/>
              </w:rPr>
              <w:t>向</w:t>
            </w:r>
            <w:r w:rsidRPr="001D565A">
              <w:rPr>
                <w:rFonts w:asciiTheme="minorEastAsia" w:hAnsiTheme="minorEastAsia"/>
                <w:szCs w:val="21"/>
              </w:rPr>
              <w:t>CTC</w:t>
            </w:r>
            <w:r w:rsidRPr="001D565A">
              <w:rPr>
                <w:rFonts w:asciiTheme="minorEastAsia" w:hAnsiTheme="minorEastAsia" w:hint="eastAsia"/>
                <w:szCs w:val="21"/>
              </w:rPr>
              <w:t>通信服务器发送活动性检测响应</w:t>
            </w:r>
          </w:p>
        </w:tc>
        <w:tc>
          <w:tcPr>
            <w:tcW w:w="1843" w:type="dxa"/>
            <w:vAlign w:val="center"/>
          </w:tcPr>
          <w:p w14:paraId="1FC9B5C3" w14:textId="77777777" w:rsidR="004350FE" w:rsidRDefault="004350FE" w:rsidP="004350F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数据域长度为0</w:t>
            </w:r>
          </w:p>
        </w:tc>
      </w:tr>
      <w:tr w:rsidR="004350FE" w14:paraId="65365C9A" w14:textId="77777777" w:rsidTr="004350FE">
        <w:trPr>
          <w:jc w:val="center"/>
        </w:trPr>
        <w:tc>
          <w:tcPr>
            <w:tcW w:w="988" w:type="dxa"/>
            <w:vAlign w:val="center"/>
          </w:tcPr>
          <w:p w14:paraId="1D13F155" w14:textId="77777777" w:rsidR="004350FE" w:rsidRDefault="004350FE" w:rsidP="004350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11H</w:t>
            </w:r>
          </w:p>
        </w:tc>
        <w:tc>
          <w:tcPr>
            <w:tcW w:w="5528" w:type="dxa"/>
            <w:vAlign w:val="center"/>
          </w:tcPr>
          <w:p w14:paraId="211E1735" w14:textId="77777777" w:rsidR="004350FE" w:rsidRPr="001D565A" w:rsidRDefault="004350FE" w:rsidP="004350FE">
            <w:pPr>
              <w:rPr>
                <w:rFonts w:asciiTheme="minorEastAsia" w:hAnsiTheme="minorEastAsia"/>
                <w:szCs w:val="21"/>
              </w:rPr>
            </w:pPr>
            <w:r w:rsidRPr="001D565A">
              <w:rPr>
                <w:rFonts w:asciiTheme="minorEastAsia" w:hAnsiTheme="minorEastAsia"/>
                <w:szCs w:val="21"/>
              </w:rPr>
              <w:t>CTC</w:t>
            </w:r>
            <w:r w:rsidRPr="001D565A">
              <w:rPr>
                <w:rFonts w:asciiTheme="minorEastAsia" w:hAnsiTheme="minorEastAsia" w:hint="eastAsia"/>
                <w:szCs w:val="21"/>
              </w:rPr>
              <w:t>通信服务器向</w:t>
            </w:r>
            <w:r w:rsidRPr="001D565A">
              <w:rPr>
                <w:rFonts w:asciiTheme="minorEastAsia" w:hAnsiTheme="minorEastAsia" w:hint="eastAsia"/>
              </w:rPr>
              <w:t>LTE应用接口系统</w:t>
            </w:r>
            <w:r w:rsidRPr="001D565A">
              <w:rPr>
                <w:rFonts w:asciiTheme="minorEastAsia" w:hAnsiTheme="minorEastAsia" w:hint="eastAsia"/>
                <w:szCs w:val="21"/>
              </w:rPr>
              <w:t>发送应用数据</w:t>
            </w:r>
          </w:p>
        </w:tc>
        <w:tc>
          <w:tcPr>
            <w:tcW w:w="1843" w:type="dxa"/>
            <w:vAlign w:val="center"/>
          </w:tcPr>
          <w:p w14:paraId="1A6D111E" w14:textId="77777777" w:rsidR="004350FE" w:rsidRDefault="004350FE" w:rsidP="004350FE"/>
        </w:tc>
      </w:tr>
      <w:tr w:rsidR="004350FE" w14:paraId="48D8AB6B" w14:textId="77777777" w:rsidTr="004350FE">
        <w:trPr>
          <w:jc w:val="center"/>
        </w:trPr>
        <w:tc>
          <w:tcPr>
            <w:tcW w:w="988" w:type="dxa"/>
            <w:vAlign w:val="center"/>
          </w:tcPr>
          <w:p w14:paraId="718B5C54" w14:textId="77777777" w:rsidR="004350FE" w:rsidRDefault="004350FE" w:rsidP="004350F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91H</w:t>
            </w:r>
          </w:p>
        </w:tc>
        <w:tc>
          <w:tcPr>
            <w:tcW w:w="5528" w:type="dxa"/>
            <w:vAlign w:val="center"/>
          </w:tcPr>
          <w:p w14:paraId="0A62014C" w14:textId="77777777" w:rsidR="004350FE" w:rsidRPr="001D565A" w:rsidRDefault="004350FE" w:rsidP="004350FE">
            <w:pPr>
              <w:rPr>
                <w:rFonts w:asciiTheme="minorEastAsia" w:hAnsiTheme="minorEastAsia"/>
                <w:szCs w:val="21"/>
              </w:rPr>
            </w:pPr>
            <w:r w:rsidRPr="001D565A">
              <w:rPr>
                <w:rFonts w:asciiTheme="minorEastAsia" w:hAnsiTheme="minorEastAsia" w:hint="eastAsia"/>
              </w:rPr>
              <w:t>LTE应用接口系统</w:t>
            </w:r>
            <w:r w:rsidRPr="001D565A">
              <w:rPr>
                <w:rFonts w:asciiTheme="minorEastAsia" w:hAnsiTheme="minorEastAsia" w:hint="eastAsia"/>
                <w:szCs w:val="21"/>
              </w:rPr>
              <w:t>向</w:t>
            </w:r>
            <w:r w:rsidRPr="001D565A">
              <w:rPr>
                <w:rFonts w:asciiTheme="minorEastAsia" w:hAnsiTheme="minorEastAsia"/>
                <w:szCs w:val="21"/>
              </w:rPr>
              <w:t>CTC</w:t>
            </w:r>
            <w:r w:rsidRPr="001D565A">
              <w:rPr>
                <w:rFonts w:asciiTheme="minorEastAsia" w:hAnsiTheme="minorEastAsia" w:hint="eastAsia"/>
                <w:szCs w:val="21"/>
              </w:rPr>
              <w:t>通信服务器发送应用数据</w:t>
            </w:r>
          </w:p>
        </w:tc>
        <w:tc>
          <w:tcPr>
            <w:tcW w:w="1843" w:type="dxa"/>
            <w:vAlign w:val="center"/>
          </w:tcPr>
          <w:p w14:paraId="6CD880F8" w14:textId="77777777" w:rsidR="004350FE" w:rsidRDefault="004350FE" w:rsidP="004350FE"/>
        </w:tc>
      </w:tr>
    </w:tbl>
    <w:p w14:paraId="3B35157E" w14:textId="77777777" w:rsidR="004350FE" w:rsidRDefault="004350FE" w:rsidP="00E87E55"/>
    <w:p w14:paraId="7E8652A5" w14:textId="77777777" w:rsidR="00CB1F09" w:rsidRDefault="00CB1F09" w:rsidP="00CB1F09">
      <w:pPr>
        <w:pStyle w:val="3"/>
      </w:pPr>
      <w:bookmarkStart w:id="46" w:name="_Toc134781475"/>
      <w:r>
        <w:t>活动性检测方式</w:t>
      </w:r>
      <w:bookmarkEnd w:id="46"/>
    </w:p>
    <w:p w14:paraId="021D75E9" w14:textId="77777777" w:rsidR="00CB1F09" w:rsidRPr="004350FE" w:rsidRDefault="00CB1F09" w:rsidP="004350FE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350FE">
        <w:rPr>
          <w:rFonts w:hint="eastAsia"/>
          <w:sz w:val="24"/>
        </w:rPr>
        <w:t>CTC</w:t>
      </w:r>
      <w:r w:rsidRPr="004350FE">
        <w:rPr>
          <w:rFonts w:hint="eastAsia"/>
          <w:sz w:val="24"/>
        </w:rPr>
        <w:t>通信服务器启动后主动向</w:t>
      </w:r>
      <w:r w:rsidRPr="004350FE">
        <w:rPr>
          <w:rFonts w:hint="eastAsia"/>
          <w:sz w:val="24"/>
        </w:rPr>
        <w:t>LTE</w:t>
      </w:r>
      <w:r w:rsidRPr="004350FE">
        <w:rPr>
          <w:rFonts w:hint="eastAsia"/>
          <w:sz w:val="24"/>
        </w:rPr>
        <w:t>应用接口系统发送</w:t>
      </w:r>
      <w:r w:rsidRPr="004350FE">
        <w:rPr>
          <w:rFonts w:hint="eastAsia"/>
          <w:sz w:val="24"/>
        </w:rPr>
        <w:t>TCP</w:t>
      </w:r>
      <w:r w:rsidRPr="004350FE">
        <w:rPr>
          <w:rFonts w:hint="eastAsia"/>
          <w:sz w:val="24"/>
        </w:rPr>
        <w:t>连接请求；</w:t>
      </w:r>
    </w:p>
    <w:p w14:paraId="3F4129C3" w14:textId="77777777" w:rsidR="00CB1F09" w:rsidRPr="004350FE" w:rsidRDefault="00CB1F09" w:rsidP="004350FE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350FE">
        <w:rPr>
          <w:rFonts w:hint="eastAsia"/>
          <w:sz w:val="24"/>
        </w:rPr>
        <w:t>TCP</w:t>
      </w:r>
      <w:r w:rsidRPr="004350FE">
        <w:rPr>
          <w:rFonts w:hint="eastAsia"/>
          <w:sz w:val="24"/>
        </w:rPr>
        <w:t>连接成功后，</w:t>
      </w:r>
      <w:r w:rsidRPr="004350FE">
        <w:rPr>
          <w:rFonts w:hint="eastAsia"/>
          <w:sz w:val="24"/>
        </w:rPr>
        <w:t>CTC</w:t>
      </w:r>
      <w:r w:rsidRPr="004350FE">
        <w:rPr>
          <w:rFonts w:hint="eastAsia"/>
          <w:sz w:val="24"/>
        </w:rPr>
        <w:t>通信服务器每隔</w:t>
      </w:r>
      <w:r w:rsidRPr="004350FE">
        <w:rPr>
          <w:rFonts w:hint="eastAsia"/>
          <w:sz w:val="24"/>
        </w:rPr>
        <w:t>3s</w:t>
      </w:r>
      <w:r w:rsidRPr="004350FE">
        <w:rPr>
          <w:rFonts w:hint="eastAsia"/>
          <w:sz w:val="24"/>
        </w:rPr>
        <w:t>向</w:t>
      </w:r>
      <w:r w:rsidRPr="004350FE">
        <w:rPr>
          <w:rFonts w:hint="eastAsia"/>
          <w:sz w:val="24"/>
        </w:rPr>
        <w:t>LTE</w:t>
      </w:r>
      <w:r w:rsidRPr="004350FE">
        <w:rPr>
          <w:rFonts w:hint="eastAsia"/>
          <w:sz w:val="24"/>
        </w:rPr>
        <w:t>应用接口系统发送活动性检测信息；</w:t>
      </w:r>
    </w:p>
    <w:p w14:paraId="41EBE792" w14:textId="77777777" w:rsidR="00CB1F09" w:rsidRPr="004350FE" w:rsidRDefault="00CB1F09" w:rsidP="004350FE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350FE">
        <w:rPr>
          <w:rFonts w:hint="eastAsia"/>
          <w:sz w:val="24"/>
        </w:rPr>
        <w:t>LTE</w:t>
      </w:r>
      <w:r w:rsidRPr="004350FE">
        <w:rPr>
          <w:rFonts w:hint="eastAsia"/>
          <w:sz w:val="24"/>
        </w:rPr>
        <w:t>应用接口系统收到活动性检测信息后，立即返回活动性检测响应信息；</w:t>
      </w:r>
    </w:p>
    <w:p w14:paraId="121FB2B2" w14:textId="77777777" w:rsidR="00CB1F09" w:rsidRDefault="00CB1F09" w:rsidP="004350FE">
      <w:pPr>
        <w:pStyle w:val="a8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 w:rsidRPr="004350FE">
        <w:rPr>
          <w:sz w:val="24"/>
        </w:rPr>
        <w:t>如果</w:t>
      </w:r>
      <w:r w:rsidRPr="004350FE">
        <w:rPr>
          <w:rFonts w:hint="eastAsia"/>
          <w:sz w:val="24"/>
        </w:rPr>
        <w:t>CTC</w:t>
      </w:r>
      <w:r w:rsidRPr="004350FE">
        <w:rPr>
          <w:rFonts w:hint="eastAsia"/>
          <w:sz w:val="24"/>
        </w:rPr>
        <w:t>通信服务器超过</w:t>
      </w:r>
      <w:r w:rsidRPr="004350FE">
        <w:rPr>
          <w:rFonts w:hint="eastAsia"/>
          <w:sz w:val="24"/>
        </w:rPr>
        <w:t>10s</w:t>
      </w:r>
      <w:r w:rsidRPr="004350FE">
        <w:rPr>
          <w:rFonts w:hint="eastAsia"/>
          <w:sz w:val="24"/>
        </w:rPr>
        <w:t>未收到活动性检测响应信息，则断开当前</w:t>
      </w:r>
      <w:r w:rsidRPr="004350FE">
        <w:rPr>
          <w:rFonts w:hint="eastAsia"/>
          <w:sz w:val="24"/>
        </w:rPr>
        <w:t>TCP</w:t>
      </w:r>
      <w:r w:rsidRPr="004350FE">
        <w:rPr>
          <w:rFonts w:hint="eastAsia"/>
          <w:sz w:val="24"/>
        </w:rPr>
        <w:t>连接，间隔</w:t>
      </w:r>
      <w:r w:rsidRPr="004350FE">
        <w:rPr>
          <w:rFonts w:hint="eastAsia"/>
          <w:sz w:val="24"/>
        </w:rPr>
        <w:t>3~</w:t>
      </w:r>
      <w:r w:rsidRPr="004350FE">
        <w:rPr>
          <w:sz w:val="24"/>
        </w:rPr>
        <w:t>5s</w:t>
      </w:r>
      <w:r w:rsidRPr="004350FE">
        <w:rPr>
          <w:sz w:val="24"/>
        </w:rPr>
        <w:t>后重新发起</w:t>
      </w:r>
      <w:r w:rsidRPr="004350FE">
        <w:rPr>
          <w:rFonts w:hint="eastAsia"/>
          <w:sz w:val="24"/>
        </w:rPr>
        <w:t>TCP</w:t>
      </w:r>
      <w:r w:rsidRPr="004350FE">
        <w:rPr>
          <w:rFonts w:hint="eastAsia"/>
          <w:sz w:val="24"/>
        </w:rPr>
        <w:t>连接请求。</w:t>
      </w:r>
    </w:p>
    <w:p w14:paraId="6517044B" w14:textId="77777777" w:rsidR="004350FE" w:rsidRDefault="008C5BFB" w:rsidP="004350FE">
      <w:pPr>
        <w:pStyle w:val="3"/>
      </w:pPr>
      <w:bookmarkStart w:id="47" w:name="_Toc134781476"/>
      <w:r>
        <w:rPr>
          <w:rFonts w:hint="eastAsia"/>
        </w:rPr>
        <w:lastRenderedPageBreak/>
        <w:t>信息</w:t>
      </w:r>
      <w:r w:rsidR="004350FE">
        <w:t>帧格式</w:t>
      </w:r>
      <w:bookmarkEnd w:id="47"/>
    </w:p>
    <w:p w14:paraId="3F0CA2D6" w14:textId="77777777" w:rsidR="004350FE" w:rsidRDefault="004350FE" w:rsidP="004350FE">
      <w:pPr>
        <w:pStyle w:val="4"/>
      </w:pPr>
      <w:r>
        <w:rPr>
          <w:rFonts w:hint="eastAsia"/>
        </w:rPr>
        <w:t>活动性检测信息</w:t>
      </w:r>
      <w:proofErr w:type="gramStart"/>
      <w:r w:rsidR="008C5BFB">
        <w:rPr>
          <w:rFonts w:hint="eastAsia"/>
        </w:rPr>
        <w:t>帧</w:t>
      </w:r>
      <w:proofErr w:type="gramEnd"/>
    </w:p>
    <w:p w14:paraId="62CFD3AA" w14:textId="77777777" w:rsidR="008C5BFB" w:rsidRDefault="008C5BFB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</w:t>
      </w:r>
      <w:r w:rsidR="00D82911">
        <w:rPr>
          <w:rFonts w:hAnsi="宋体"/>
          <w:szCs w:val="21"/>
        </w:rPr>
        <w:t>9</w:t>
      </w:r>
      <w:r w:rsidRPr="00094D7F"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</w:t>
      </w:r>
      <w:r>
        <w:rPr>
          <w:rFonts w:hAnsi="宋体" w:hint="eastAsia"/>
          <w:szCs w:val="21"/>
        </w:rPr>
        <w:t>向</w:t>
      </w:r>
      <w:r w:rsidRPr="00B7087D">
        <w:rPr>
          <w:rFonts w:hAnsi="宋体" w:hint="eastAsia"/>
          <w:szCs w:val="21"/>
        </w:rPr>
        <w:t>LTE应用接口系统</w:t>
      </w:r>
      <w:r>
        <w:rPr>
          <w:rFonts w:hAnsi="宋体" w:hint="eastAsia"/>
          <w:szCs w:val="21"/>
        </w:rPr>
        <w:t>发送活动性检测</w:t>
      </w:r>
      <w:r w:rsidR="00A153D2">
        <w:rPr>
          <w:rFonts w:hAnsi="宋体" w:hint="eastAsia"/>
          <w:szCs w:val="21"/>
        </w:rPr>
        <w:t>信息</w:t>
      </w:r>
      <w:r>
        <w:rPr>
          <w:rFonts w:hAnsi="宋体" w:hint="eastAsia"/>
          <w:szCs w:val="21"/>
        </w:rPr>
        <w:t>帧格式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049"/>
        <w:gridCol w:w="1203"/>
        <w:gridCol w:w="4878"/>
      </w:tblGrid>
      <w:tr w:rsidR="004350FE" w14:paraId="382E6E5C" w14:textId="77777777" w:rsidTr="004350FE">
        <w:tc>
          <w:tcPr>
            <w:tcW w:w="816" w:type="dxa"/>
          </w:tcPr>
          <w:p w14:paraId="59F81E7C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049" w:type="dxa"/>
          </w:tcPr>
          <w:p w14:paraId="1EB6734F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203" w:type="dxa"/>
          </w:tcPr>
          <w:p w14:paraId="587265A1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878" w:type="dxa"/>
          </w:tcPr>
          <w:p w14:paraId="37B1B9B7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4350FE" w14:paraId="3995211B" w14:textId="77777777" w:rsidTr="004350FE">
        <w:tc>
          <w:tcPr>
            <w:tcW w:w="816" w:type="dxa"/>
            <w:vAlign w:val="center"/>
          </w:tcPr>
          <w:p w14:paraId="684C80D5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14:paraId="59F75B2C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</w:t>
            </w:r>
          </w:p>
        </w:tc>
        <w:tc>
          <w:tcPr>
            <w:tcW w:w="1203" w:type="dxa"/>
            <w:vAlign w:val="center"/>
          </w:tcPr>
          <w:p w14:paraId="01718121" w14:textId="77777777" w:rsidR="004350FE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7A736FCE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002H</w:t>
            </w:r>
          </w:p>
        </w:tc>
      </w:tr>
      <w:tr w:rsidR="004350FE" w14:paraId="6321F599" w14:textId="77777777" w:rsidTr="004350FE">
        <w:tc>
          <w:tcPr>
            <w:tcW w:w="816" w:type="dxa"/>
            <w:vAlign w:val="center"/>
          </w:tcPr>
          <w:p w14:paraId="2923E426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14:paraId="60F44963" w14:textId="77777777" w:rsidR="004350FE" w:rsidRDefault="004350FE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03" w:type="dxa"/>
            <w:vAlign w:val="center"/>
          </w:tcPr>
          <w:p w14:paraId="16B05507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05BA9CE7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固定值：</w:t>
            </w:r>
            <w:r w:rsidR="008C5BFB">
              <w:rPr>
                <w:rFonts w:hint="eastAsia"/>
                <w:szCs w:val="21"/>
              </w:rPr>
              <w:t>00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H</w:t>
            </w:r>
          </w:p>
        </w:tc>
      </w:tr>
      <w:tr w:rsidR="004350FE" w14:paraId="1004893E" w14:textId="77777777" w:rsidTr="004350FE">
        <w:tc>
          <w:tcPr>
            <w:tcW w:w="816" w:type="dxa"/>
            <w:vAlign w:val="center"/>
          </w:tcPr>
          <w:p w14:paraId="28D7EAD1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49" w:type="dxa"/>
            <w:vAlign w:val="center"/>
          </w:tcPr>
          <w:p w14:paraId="7E580D8B" w14:textId="77777777" w:rsidR="004350FE" w:rsidRDefault="004350FE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3" w:type="dxa"/>
            <w:vAlign w:val="center"/>
          </w:tcPr>
          <w:p w14:paraId="130C817D" w14:textId="77777777" w:rsidR="004350FE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78" w:type="dxa"/>
            <w:vAlign w:val="center"/>
          </w:tcPr>
          <w:p w14:paraId="61D052C7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01H</w:t>
            </w:r>
          </w:p>
        </w:tc>
      </w:tr>
      <w:tr w:rsidR="004350FE" w14:paraId="0336EFA1" w14:textId="77777777" w:rsidTr="004350FE">
        <w:tc>
          <w:tcPr>
            <w:tcW w:w="816" w:type="dxa"/>
            <w:vAlign w:val="center"/>
          </w:tcPr>
          <w:p w14:paraId="1911C70C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49" w:type="dxa"/>
            <w:vAlign w:val="center"/>
          </w:tcPr>
          <w:p w14:paraId="5A0DE1B0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  <w:tc>
          <w:tcPr>
            <w:tcW w:w="1203" w:type="dxa"/>
            <w:vAlign w:val="center"/>
          </w:tcPr>
          <w:p w14:paraId="6197FDF8" w14:textId="77777777" w:rsidR="004350FE" w:rsidRDefault="004350FE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1EF6F58D" w14:textId="77777777" w:rsidR="004350FE" w:rsidRDefault="004350FE" w:rsidP="008C5BF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</w:tbl>
    <w:p w14:paraId="6D9398F3" w14:textId="77777777" w:rsidR="004350FE" w:rsidRDefault="004350FE" w:rsidP="00E87E55"/>
    <w:p w14:paraId="525F9B96" w14:textId="77777777" w:rsidR="004350FE" w:rsidRDefault="004350FE" w:rsidP="004350FE">
      <w:pPr>
        <w:pStyle w:val="4"/>
      </w:pPr>
      <w:r>
        <w:t>活动性检测响应信息</w:t>
      </w:r>
      <w:proofErr w:type="gramStart"/>
      <w:r w:rsidR="008C5BFB">
        <w:t>帧</w:t>
      </w:r>
      <w:proofErr w:type="gramEnd"/>
    </w:p>
    <w:p w14:paraId="38E0BD42" w14:textId="77777777" w:rsidR="008C5BFB" w:rsidRDefault="008C5BFB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表1</w:t>
      </w:r>
      <w:r w:rsidR="00D82911">
        <w:rPr>
          <w:rFonts w:hAnsi="宋体"/>
          <w:szCs w:val="21"/>
        </w:rPr>
        <w:t>0</w:t>
      </w:r>
      <w:r>
        <w:rPr>
          <w:rFonts w:hAnsi="宋体"/>
          <w:szCs w:val="21"/>
        </w:rPr>
        <w:t xml:space="preserve"> </w:t>
      </w:r>
      <w:r w:rsidRPr="00B7087D">
        <w:rPr>
          <w:rFonts w:hAnsi="宋体" w:hint="eastAsia"/>
          <w:szCs w:val="21"/>
        </w:rPr>
        <w:t>LTE应用接口系统</w:t>
      </w:r>
      <w:r>
        <w:rPr>
          <w:rFonts w:hAnsi="宋体" w:hint="eastAsia"/>
          <w:szCs w:val="21"/>
        </w:rPr>
        <w:t>向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</w:t>
      </w:r>
      <w:r>
        <w:rPr>
          <w:rFonts w:hAnsi="宋体" w:hint="eastAsia"/>
          <w:szCs w:val="21"/>
        </w:rPr>
        <w:t>发送活动性检测响应</w:t>
      </w:r>
      <w:r w:rsidR="00A153D2">
        <w:rPr>
          <w:rFonts w:hAnsi="宋体" w:hint="eastAsia"/>
          <w:szCs w:val="21"/>
        </w:rPr>
        <w:t>信息</w:t>
      </w:r>
      <w:r>
        <w:rPr>
          <w:rFonts w:hAnsi="宋体" w:hint="eastAsia"/>
          <w:szCs w:val="21"/>
        </w:rPr>
        <w:t>帧格式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049"/>
        <w:gridCol w:w="1203"/>
        <w:gridCol w:w="4878"/>
      </w:tblGrid>
      <w:tr w:rsidR="004350FE" w14:paraId="70420453" w14:textId="77777777" w:rsidTr="008C5BFB">
        <w:tc>
          <w:tcPr>
            <w:tcW w:w="816" w:type="dxa"/>
          </w:tcPr>
          <w:p w14:paraId="20C958CE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049" w:type="dxa"/>
          </w:tcPr>
          <w:p w14:paraId="6760A9C8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203" w:type="dxa"/>
          </w:tcPr>
          <w:p w14:paraId="025E3A6C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878" w:type="dxa"/>
          </w:tcPr>
          <w:p w14:paraId="73F3EFC3" w14:textId="77777777" w:rsidR="004350FE" w:rsidRDefault="004350FE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011F6D" w14:paraId="217DB1C1" w14:textId="77777777" w:rsidTr="008C5BFB">
        <w:tc>
          <w:tcPr>
            <w:tcW w:w="816" w:type="dxa"/>
            <w:vAlign w:val="center"/>
          </w:tcPr>
          <w:p w14:paraId="2FACD811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14:paraId="14E9DE05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</w:t>
            </w:r>
          </w:p>
        </w:tc>
        <w:tc>
          <w:tcPr>
            <w:tcW w:w="1203" w:type="dxa"/>
            <w:vAlign w:val="center"/>
          </w:tcPr>
          <w:p w14:paraId="6AF7111F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2358D204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002H</w:t>
            </w:r>
          </w:p>
        </w:tc>
      </w:tr>
      <w:tr w:rsidR="00011F6D" w14:paraId="4A8371BD" w14:textId="77777777" w:rsidTr="008C5BFB">
        <w:tc>
          <w:tcPr>
            <w:tcW w:w="816" w:type="dxa"/>
            <w:vAlign w:val="center"/>
          </w:tcPr>
          <w:p w14:paraId="6E190BD5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14:paraId="51E7D899" w14:textId="77777777" w:rsidR="00011F6D" w:rsidRDefault="00011F6D" w:rsidP="00011F6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03" w:type="dxa"/>
            <w:vAlign w:val="center"/>
          </w:tcPr>
          <w:p w14:paraId="466D46EA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694656F9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固定值：</w:t>
            </w:r>
            <w:r>
              <w:rPr>
                <w:rFonts w:hint="eastAsia"/>
                <w:szCs w:val="21"/>
              </w:rPr>
              <w:t>000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H</w:t>
            </w:r>
          </w:p>
        </w:tc>
      </w:tr>
      <w:tr w:rsidR="00011F6D" w14:paraId="2B9E0152" w14:textId="77777777" w:rsidTr="008C5BFB">
        <w:tc>
          <w:tcPr>
            <w:tcW w:w="816" w:type="dxa"/>
            <w:vAlign w:val="center"/>
          </w:tcPr>
          <w:p w14:paraId="2FAF2CFD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49" w:type="dxa"/>
            <w:vAlign w:val="center"/>
          </w:tcPr>
          <w:p w14:paraId="6E5DAAC4" w14:textId="77777777" w:rsidR="00011F6D" w:rsidRDefault="00011F6D" w:rsidP="00011F6D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3" w:type="dxa"/>
            <w:vAlign w:val="center"/>
          </w:tcPr>
          <w:p w14:paraId="1A6D1EA3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78" w:type="dxa"/>
            <w:vAlign w:val="center"/>
          </w:tcPr>
          <w:p w14:paraId="673D0963" w14:textId="77777777" w:rsidR="00011F6D" w:rsidRDefault="00011F6D" w:rsidP="00011F6D">
            <w:pPr>
              <w:rPr>
                <w:szCs w:val="21"/>
              </w:rPr>
            </w:pP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1H</w:t>
            </w:r>
          </w:p>
        </w:tc>
      </w:tr>
      <w:tr w:rsidR="00011F6D" w14:paraId="2B188518" w14:textId="77777777" w:rsidTr="008C5BFB">
        <w:tc>
          <w:tcPr>
            <w:tcW w:w="816" w:type="dxa"/>
            <w:vAlign w:val="center"/>
          </w:tcPr>
          <w:p w14:paraId="67A55EE9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49" w:type="dxa"/>
            <w:vAlign w:val="center"/>
          </w:tcPr>
          <w:p w14:paraId="4E36EC5B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  <w:tc>
          <w:tcPr>
            <w:tcW w:w="1203" w:type="dxa"/>
            <w:vAlign w:val="center"/>
          </w:tcPr>
          <w:p w14:paraId="2C16457D" w14:textId="77777777" w:rsidR="00011F6D" w:rsidRDefault="00011F6D" w:rsidP="00011F6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6D748B7F" w14:textId="77777777" w:rsidR="00011F6D" w:rsidRDefault="00011F6D" w:rsidP="00011F6D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</w:tbl>
    <w:p w14:paraId="66B6AA3B" w14:textId="77777777" w:rsidR="004350FE" w:rsidRDefault="004350FE" w:rsidP="00E87E55"/>
    <w:p w14:paraId="08AD8256" w14:textId="77777777" w:rsidR="004350FE" w:rsidRDefault="008C5BFB" w:rsidP="008C5BFB">
      <w:pPr>
        <w:pStyle w:val="4"/>
      </w:pPr>
      <w:r>
        <w:t>CTC</w:t>
      </w:r>
      <w:r>
        <w:rPr>
          <w:rFonts w:hint="eastAsia"/>
        </w:rPr>
        <w:t>通信服务器向</w:t>
      </w:r>
      <w:r>
        <w:rPr>
          <w:rFonts w:hint="eastAsia"/>
        </w:rPr>
        <w:t>LTE</w:t>
      </w:r>
      <w:r>
        <w:rPr>
          <w:rFonts w:hint="eastAsia"/>
        </w:rPr>
        <w:t>应用接口系统发送应用数据的信息</w:t>
      </w:r>
      <w:proofErr w:type="gramStart"/>
      <w:r>
        <w:rPr>
          <w:rFonts w:hint="eastAsia"/>
        </w:rPr>
        <w:t>帧</w:t>
      </w:r>
      <w:proofErr w:type="gramEnd"/>
    </w:p>
    <w:p w14:paraId="036DDC1C" w14:textId="77777777" w:rsidR="008C5BFB" w:rsidRDefault="008C5BFB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表1</w:t>
      </w:r>
      <w:r w:rsidR="00D82911">
        <w:rPr>
          <w:rFonts w:hAnsi="宋体"/>
          <w:szCs w:val="21"/>
        </w:rPr>
        <w:t>1</w:t>
      </w:r>
      <w:r w:rsidRPr="00094D7F"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</w:t>
      </w:r>
      <w:r>
        <w:rPr>
          <w:rFonts w:hAnsi="宋体" w:hint="eastAsia"/>
          <w:szCs w:val="21"/>
        </w:rPr>
        <w:t>向</w:t>
      </w:r>
      <w:r w:rsidRPr="00B7087D">
        <w:rPr>
          <w:rFonts w:hAnsi="宋体" w:hint="eastAsia"/>
          <w:szCs w:val="21"/>
        </w:rPr>
        <w:t>LTE应用接口系统</w:t>
      </w:r>
      <w:r>
        <w:rPr>
          <w:rFonts w:hAnsi="宋体" w:hint="eastAsia"/>
          <w:szCs w:val="21"/>
        </w:rPr>
        <w:t>发送</w:t>
      </w:r>
      <w:r w:rsidR="00A153D2">
        <w:rPr>
          <w:rFonts w:hAnsi="宋体" w:hint="eastAsia"/>
          <w:szCs w:val="21"/>
        </w:rPr>
        <w:t>应用</w:t>
      </w:r>
      <w:r>
        <w:rPr>
          <w:rFonts w:hAnsi="宋体" w:hint="eastAsia"/>
          <w:szCs w:val="21"/>
        </w:rPr>
        <w:t>数据</w:t>
      </w:r>
      <w:r w:rsidR="00A153D2">
        <w:rPr>
          <w:rFonts w:hAnsi="宋体" w:hint="eastAsia"/>
          <w:szCs w:val="21"/>
        </w:rPr>
        <w:t>的信息</w:t>
      </w:r>
      <w:r>
        <w:rPr>
          <w:rFonts w:hAnsi="宋体" w:hint="eastAsia"/>
          <w:szCs w:val="21"/>
        </w:rPr>
        <w:t>帧格式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049"/>
        <w:gridCol w:w="1203"/>
        <w:gridCol w:w="4878"/>
      </w:tblGrid>
      <w:tr w:rsidR="008C5BFB" w14:paraId="41150921" w14:textId="77777777" w:rsidTr="008C5BFB">
        <w:tc>
          <w:tcPr>
            <w:tcW w:w="816" w:type="dxa"/>
          </w:tcPr>
          <w:p w14:paraId="28A1E0DC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049" w:type="dxa"/>
          </w:tcPr>
          <w:p w14:paraId="653C24B9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203" w:type="dxa"/>
          </w:tcPr>
          <w:p w14:paraId="4F59AE04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878" w:type="dxa"/>
          </w:tcPr>
          <w:p w14:paraId="3E759D01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8C5BFB" w14:paraId="3D89673D" w14:textId="77777777" w:rsidTr="008C5BFB">
        <w:tc>
          <w:tcPr>
            <w:tcW w:w="816" w:type="dxa"/>
            <w:vAlign w:val="center"/>
          </w:tcPr>
          <w:p w14:paraId="5F0C01B1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14:paraId="6AA9C0CF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</w:t>
            </w:r>
          </w:p>
        </w:tc>
        <w:tc>
          <w:tcPr>
            <w:tcW w:w="1203" w:type="dxa"/>
            <w:vAlign w:val="center"/>
          </w:tcPr>
          <w:p w14:paraId="0D56B96B" w14:textId="77777777" w:rsidR="008C5BFB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5313E6C8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002H</w:t>
            </w:r>
          </w:p>
        </w:tc>
      </w:tr>
      <w:tr w:rsidR="008C5BFB" w14:paraId="01AD142A" w14:textId="77777777" w:rsidTr="008C5BFB">
        <w:tc>
          <w:tcPr>
            <w:tcW w:w="816" w:type="dxa"/>
            <w:vAlign w:val="center"/>
          </w:tcPr>
          <w:p w14:paraId="5B4A6E2B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14:paraId="51714DBF" w14:textId="77777777" w:rsidR="008C5BFB" w:rsidRDefault="008C5BFB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03" w:type="dxa"/>
            <w:vAlign w:val="center"/>
          </w:tcPr>
          <w:p w14:paraId="02C08855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2F3AE698" w14:textId="77777777" w:rsidR="008C5BFB" w:rsidRDefault="008C5BFB" w:rsidP="008C5BFB">
            <w:pPr>
              <w:rPr>
                <w:szCs w:val="21"/>
              </w:rPr>
            </w:pPr>
          </w:p>
        </w:tc>
      </w:tr>
      <w:tr w:rsidR="008C5BFB" w14:paraId="0E5CF933" w14:textId="77777777" w:rsidTr="008C5BFB">
        <w:tc>
          <w:tcPr>
            <w:tcW w:w="816" w:type="dxa"/>
            <w:vAlign w:val="center"/>
          </w:tcPr>
          <w:p w14:paraId="67EB498D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49" w:type="dxa"/>
            <w:vAlign w:val="center"/>
          </w:tcPr>
          <w:p w14:paraId="48718C34" w14:textId="77777777" w:rsidR="008C5BFB" w:rsidRDefault="008C5BFB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3" w:type="dxa"/>
            <w:vAlign w:val="center"/>
          </w:tcPr>
          <w:p w14:paraId="471C7989" w14:textId="77777777" w:rsidR="008C5BFB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78" w:type="dxa"/>
            <w:vAlign w:val="center"/>
          </w:tcPr>
          <w:p w14:paraId="2A6F6406" w14:textId="77777777" w:rsidR="008C5BFB" w:rsidRDefault="008C5BFB" w:rsidP="008C5BFB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1H</w:t>
            </w:r>
          </w:p>
        </w:tc>
      </w:tr>
      <w:tr w:rsidR="008C5BFB" w14:paraId="259F9934" w14:textId="77777777" w:rsidTr="00B70E0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1FD0C3CA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26F3E0F2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75095F1B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03927BAF" w14:textId="6674C59B" w:rsidR="008C5BFB" w:rsidRDefault="00312089" w:rsidP="008C5BFB">
            <w:pPr>
              <w:rPr>
                <w:szCs w:val="21"/>
              </w:rPr>
            </w:pPr>
            <w:r w:rsidRPr="00312089">
              <w:rPr>
                <w:rFonts w:hint="eastAsia"/>
                <w:szCs w:val="21"/>
              </w:rPr>
              <w:t>06H</w:t>
            </w:r>
            <w:r w:rsidRPr="00312089">
              <w:rPr>
                <w:rFonts w:hint="eastAsia"/>
                <w:szCs w:val="21"/>
              </w:rPr>
              <w:t>：调度命令</w:t>
            </w:r>
          </w:p>
        </w:tc>
      </w:tr>
      <w:tr w:rsidR="008C5BFB" w14:paraId="75A7747C" w14:textId="77777777" w:rsidTr="00011F6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76C5354E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069AF43D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地址长度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0198883A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53AED829" w14:textId="77777777" w:rsidR="008C5BFB" w:rsidRDefault="008C5BFB" w:rsidP="008C5BFB">
            <w:pPr>
              <w:rPr>
                <w:szCs w:val="21"/>
              </w:rPr>
            </w:pPr>
            <w:r>
              <w:rPr>
                <w:szCs w:val="21"/>
              </w:rPr>
              <w:t>固定值：</w:t>
            </w:r>
            <w:r>
              <w:rPr>
                <w:rFonts w:hint="eastAsia"/>
                <w:szCs w:val="21"/>
              </w:rPr>
              <w:t>0AH</w:t>
            </w:r>
          </w:p>
        </w:tc>
      </w:tr>
      <w:tr w:rsidR="008C5BFB" w14:paraId="31D02185" w14:textId="77777777" w:rsidTr="00011F6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342CAB50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30B4F60D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29503055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045AFE08" w14:textId="77777777" w:rsidR="008C5BFB" w:rsidRDefault="008C5BFB" w:rsidP="008C5BFB">
            <w:pPr>
              <w:rPr>
                <w:szCs w:val="21"/>
              </w:rPr>
            </w:pPr>
            <w:r w:rsidRPr="008C5BFB">
              <w:rPr>
                <w:rFonts w:hint="eastAsia"/>
                <w:szCs w:val="21"/>
              </w:rPr>
              <w:t>承载</w:t>
            </w:r>
            <w:r w:rsidRPr="008C5BFB">
              <w:rPr>
                <w:rFonts w:hint="eastAsia"/>
                <w:szCs w:val="21"/>
              </w:rPr>
              <w:t>CTC/TDCS</w:t>
            </w:r>
            <w:r w:rsidRPr="008C5BFB">
              <w:rPr>
                <w:rFonts w:hint="eastAsia"/>
                <w:szCs w:val="21"/>
              </w:rPr>
              <w:t>业务时，地址字段采用</w:t>
            </w:r>
            <w:r w:rsidRPr="008C5BFB">
              <w:rPr>
                <w:rFonts w:hint="eastAsia"/>
                <w:szCs w:val="21"/>
              </w:rPr>
              <w:t>10</w:t>
            </w:r>
            <w:proofErr w:type="gramStart"/>
            <w:r w:rsidRPr="008C5BFB">
              <w:rPr>
                <w:rFonts w:hint="eastAsia"/>
                <w:szCs w:val="21"/>
              </w:rPr>
              <w:t>字节机</w:t>
            </w:r>
            <w:proofErr w:type="gramEnd"/>
            <w:r w:rsidRPr="008C5BFB">
              <w:rPr>
                <w:rFonts w:hint="eastAsia"/>
                <w:szCs w:val="21"/>
              </w:rPr>
              <w:t>车号</w:t>
            </w:r>
            <w:r w:rsidRPr="008C5BFB">
              <w:rPr>
                <w:rFonts w:hint="eastAsia"/>
                <w:szCs w:val="21"/>
              </w:rPr>
              <w:t>ASCII</w:t>
            </w:r>
            <w:r w:rsidRPr="008C5BFB">
              <w:rPr>
                <w:rFonts w:hint="eastAsia"/>
                <w:szCs w:val="21"/>
              </w:rPr>
              <w:t>码，不足</w:t>
            </w:r>
            <w:r w:rsidRPr="008C5BFB">
              <w:rPr>
                <w:rFonts w:hint="eastAsia"/>
                <w:szCs w:val="21"/>
              </w:rPr>
              <w:t>10</w:t>
            </w:r>
            <w:r w:rsidRPr="008C5BFB">
              <w:rPr>
                <w:rFonts w:hint="eastAsia"/>
                <w:szCs w:val="21"/>
              </w:rPr>
              <w:t>字节时后面补</w:t>
            </w:r>
            <w:r w:rsidRPr="008C5BFB">
              <w:rPr>
                <w:rFonts w:hint="eastAsia"/>
                <w:szCs w:val="21"/>
              </w:rPr>
              <w:t>FFH</w:t>
            </w:r>
          </w:p>
        </w:tc>
      </w:tr>
      <w:tr w:rsidR="008C5BFB" w14:paraId="665D1E4C" w14:textId="77777777" w:rsidTr="00011F6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18A2B007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3447C5AD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Pr="008C5BFB">
              <w:rPr>
                <w:rFonts w:hint="eastAsia"/>
                <w:szCs w:val="21"/>
              </w:rPr>
              <w:t>内容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40773C1D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3949FC34" w14:textId="77777777" w:rsidR="008C5BFB" w:rsidRDefault="008C5BFB" w:rsidP="008C5BFB">
            <w:pPr>
              <w:rPr>
                <w:szCs w:val="21"/>
              </w:rPr>
            </w:pPr>
            <w:r w:rsidRPr="008C5BFB">
              <w:rPr>
                <w:rFonts w:hint="eastAsia"/>
                <w:szCs w:val="21"/>
              </w:rPr>
              <w:t>参见相关技术条件</w:t>
            </w:r>
          </w:p>
        </w:tc>
      </w:tr>
      <w:tr w:rsidR="008C5BFB" w14:paraId="19411B25" w14:textId="77777777" w:rsidTr="008C5BFB">
        <w:tc>
          <w:tcPr>
            <w:tcW w:w="816" w:type="dxa"/>
            <w:vAlign w:val="center"/>
          </w:tcPr>
          <w:p w14:paraId="1D60276C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49" w:type="dxa"/>
            <w:vAlign w:val="center"/>
          </w:tcPr>
          <w:p w14:paraId="0CD51D99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  <w:tc>
          <w:tcPr>
            <w:tcW w:w="1203" w:type="dxa"/>
            <w:vAlign w:val="center"/>
          </w:tcPr>
          <w:p w14:paraId="66DD355F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4F555F98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</w:tbl>
    <w:p w14:paraId="71BB1482" w14:textId="77777777" w:rsidR="004350FE" w:rsidRDefault="004350FE" w:rsidP="00E87E55"/>
    <w:p w14:paraId="310EB6AA" w14:textId="77777777" w:rsidR="008C5BFB" w:rsidRDefault="008C5BFB" w:rsidP="008C5BFB">
      <w:pPr>
        <w:pStyle w:val="4"/>
      </w:pPr>
      <w:r>
        <w:rPr>
          <w:rFonts w:hint="eastAsia"/>
        </w:rPr>
        <w:lastRenderedPageBreak/>
        <w:t>LTE</w:t>
      </w:r>
      <w:r>
        <w:rPr>
          <w:rFonts w:hint="eastAsia"/>
        </w:rPr>
        <w:t>应用接口系统向</w:t>
      </w:r>
      <w:r>
        <w:t>CTC</w:t>
      </w:r>
      <w:r>
        <w:rPr>
          <w:rFonts w:hint="eastAsia"/>
        </w:rPr>
        <w:t>通信服务器发送应用数据的信息</w:t>
      </w:r>
      <w:proofErr w:type="gramStart"/>
      <w:r>
        <w:rPr>
          <w:rFonts w:hint="eastAsia"/>
        </w:rPr>
        <w:t>帧</w:t>
      </w:r>
      <w:proofErr w:type="gramEnd"/>
    </w:p>
    <w:p w14:paraId="1C825FEB" w14:textId="77777777" w:rsidR="00A153D2" w:rsidRDefault="00A153D2" w:rsidP="00B7087D">
      <w:pPr>
        <w:pStyle w:val="aa"/>
        <w:spacing w:line="360" w:lineRule="auto"/>
        <w:ind w:firstLineChars="95" w:firstLine="199"/>
        <w:jc w:val="center"/>
        <w:rPr>
          <w:rFonts w:hAnsi="宋体"/>
          <w:szCs w:val="21"/>
        </w:rPr>
      </w:pPr>
      <w:r w:rsidRPr="00094D7F">
        <w:rPr>
          <w:rFonts w:hAnsi="宋体" w:hint="eastAsia"/>
          <w:szCs w:val="21"/>
        </w:rPr>
        <w:t>表1</w:t>
      </w:r>
      <w:r w:rsidR="00D82911">
        <w:rPr>
          <w:rFonts w:hAnsi="宋体"/>
          <w:szCs w:val="21"/>
        </w:rPr>
        <w:t>2</w:t>
      </w:r>
      <w:r>
        <w:rPr>
          <w:rFonts w:hAnsi="宋体"/>
          <w:szCs w:val="21"/>
        </w:rPr>
        <w:t xml:space="preserve"> </w:t>
      </w:r>
      <w:r w:rsidRPr="00B7087D">
        <w:rPr>
          <w:rFonts w:hAnsi="宋体" w:hint="eastAsia"/>
          <w:szCs w:val="21"/>
        </w:rPr>
        <w:t>LTE应用接口系统</w:t>
      </w:r>
      <w:r>
        <w:rPr>
          <w:rFonts w:hAnsi="宋体" w:hint="eastAsia"/>
          <w:szCs w:val="21"/>
        </w:rPr>
        <w:t>向</w:t>
      </w:r>
      <w:r>
        <w:rPr>
          <w:rFonts w:hAnsi="宋体"/>
          <w:szCs w:val="21"/>
        </w:rPr>
        <w:t>CTC</w:t>
      </w:r>
      <w:r w:rsidRPr="00094D7F">
        <w:rPr>
          <w:rFonts w:hAnsi="宋体" w:hint="eastAsia"/>
          <w:szCs w:val="21"/>
        </w:rPr>
        <w:t>通信服务器</w:t>
      </w:r>
      <w:r>
        <w:rPr>
          <w:rFonts w:hAnsi="宋体" w:hint="eastAsia"/>
          <w:szCs w:val="21"/>
        </w:rPr>
        <w:t>发送应用数据的信息帧格式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049"/>
        <w:gridCol w:w="1203"/>
        <w:gridCol w:w="4878"/>
      </w:tblGrid>
      <w:tr w:rsidR="008C5BFB" w14:paraId="5E43CDBA" w14:textId="77777777" w:rsidTr="008C5BFB">
        <w:tc>
          <w:tcPr>
            <w:tcW w:w="816" w:type="dxa"/>
          </w:tcPr>
          <w:p w14:paraId="50A66AC6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序号</w:t>
            </w:r>
          </w:p>
        </w:tc>
        <w:tc>
          <w:tcPr>
            <w:tcW w:w="2049" w:type="dxa"/>
          </w:tcPr>
          <w:p w14:paraId="1B5B14CF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</w:t>
            </w:r>
          </w:p>
        </w:tc>
        <w:tc>
          <w:tcPr>
            <w:tcW w:w="1203" w:type="dxa"/>
          </w:tcPr>
          <w:p w14:paraId="103A0BBD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字节数</w:t>
            </w:r>
          </w:p>
        </w:tc>
        <w:tc>
          <w:tcPr>
            <w:tcW w:w="4878" w:type="dxa"/>
          </w:tcPr>
          <w:p w14:paraId="1DE11087" w14:textId="77777777" w:rsidR="008C5BFB" w:rsidRDefault="008C5BFB" w:rsidP="008C5BFB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8C5BFB" w14:paraId="0E7A104B" w14:textId="77777777" w:rsidTr="008C5BFB">
        <w:tc>
          <w:tcPr>
            <w:tcW w:w="816" w:type="dxa"/>
            <w:vAlign w:val="center"/>
          </w:tcPr>
          <w:p w14:paraId="6A384BBC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49" w:type="dxa"/>
            <w:vAlign w:val="center"/>
          </w:tcPr>
          <w:p w14:paraId="0CBE4C1C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起始</w:t>
            </w:r>
          </w:p>
        </w:tc>
        <w:tc>
          <w:tcPr>
            <w:tcW w:w="1203" w:type="dxa"/>
            <w:vAlign w:val="center"/>
          </w:tcPr>
          <w:p w14:paraId="7B7A755B" w14:textId="77777777" w:rsidR="008C5BFB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23F52430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002H</w:t>
            </w:r>
          </w:p>
        </w:tc>
      </w:tr>
      <w:tr w:rsidR="008C5BFB" w14:paraId="1B0A1236" w14:textId="77777777" w:rsidTr="008C5BFB">
        <w:tc>
          <w:tcPr>
            <w:tcW w:w="816" w:type="dxa"/>
            <w:vAlign w:val="center"/>
          </w:tcPr>
          <w:p w14:paraId="7BCFD254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49" w:type="dxa"/>
            <w:vAlign w:val="center"/>
          </w:tcPr>
          <w:p w14:paraId="6EC4CC7C" w14:textId="77777777" w:rsidR="008C5BFB" w:rsidRDefault="008C5BFB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长度</w:t>
            </w:r>
          </w:p>
        </w:tc>
        <w:tc>
          <w:tcPr>
            <w:tcW w:w="1203" w:type="dxa"/>
            <w:vAlign w:val="center"/>
          </w:tcPr>
          <w:p w14:paraId="0EE5A783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1B5806D0" w14:textId="77777777" w:rsidR="008C5BFB" w:rsidRDefault="008C5BFB" w:rsidP="008C5BFB">
            <w:pPr>
              <w:rPr>
                <w:szCs w:val="21"/>
              </w:rPr>
            </w:pPr>
          </w:p>
        </w:tc>
      </w:tr>
      <w:tr w:rsidR="008C5BFB" w14:paraId="0E263B97" w14:textId="77777777" w:rsidTr="008C5BFB">
        <w:tc>
          <w:tcPr>
            <w:tcW w:w="816" w:type="dxa"/>
            <w:vAlign w:val="center"/>
          </w:tcPr>
          <w:p w14:paraId="6C696161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49" w:type="dxa"/>
            <w:vAlign w:val="center"/>
          </w:tcPr>
          <w:p w14:paraId="21C9B62F" w14:textId="77777777" w:rsidR="008C5BFB" w:rsidRDefault="008C5BFB" w:rsidP="008C5BFB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帧</w:t>
            </w:r>
            <w:proofErr w:type="gramEnd"/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203" w:type="dxa"/>
            <w:vAlign w:val="center"/>
          </w:tcPr>
          <w:p w14:paraId="525EEAEF" w14:textId="77777777" w:rsidR="008C5BFB" w:rsidRDefault="00011F6D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878" w:type="dxa"/>
            <w:vAlign w:val="center"/>
          </w:tcPr>
          <w:p w14:paraId="1E67C611" w14:textId="77777777" w:rsidR="008C5BFB" w:rsidRDefault="008C5BFB" w:rsidP="008C5BFB">
            <w:pPr>
              <w:rPr>
                <w:szCs w:val="21"/>
              </w:rPr>
            </w:pP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1H</w:t>
            </w:r>
          </w:p>
        </w:tc>
      </w:tr>
      <w:tr w:rsidR="008C5BFB" w14:paraId="774FE318" w14:textId="77777777" w:rsidTr="00B70E0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6BC8D948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13449FA9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4AADDDA7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67D586AF" w14:textId="148899C1" w:rsidR="00312089" w:rsidRPr="00312089" w:rsidRDefault="00757D24" w:rsidP="0031208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12089" w:rsidRPr="00312089">
              <w:rPr>
                <w:rFonts w:hint="eastAsia"/>
                <w:szCs w:val="21"/>
              </w:rPr>
              <w:t>5H</w:t>
            </w:r>
            <w:r w:rsidR="00312089" w:rsidRPr="00312089">
              <w:rPr>
                <w:rFonts w:hint="eastAsia"/>
                <w:szCs w:val="21"/>
              </w:rPr>
              <w:t>：车次号信息</w:t>
            </w:r>
          </w:p>
          <w:p w14:paraId="059CDBDE" w14:textId="41DB4AE2" w:rsidR="00312089" w:rsidRPr="00312089" w:rsidRDefault="00757D24" w:rsidP="0031208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12089" w:rsidRPr="00312089">
              <w:rPr>
                <w:rFonts w:hint="eastAsia"/>
                <w:szCs w:val="21"/>
              </w:rPr>
              <w:t>6H</w:t>
            </w:r>
            <w:r w:rsidR="00312089" w:rsidRPr="00312089">
              <w:rPr>
                <w:rFonts w:hint="eastAsia"/>
                <w:szCs w:val="21"/>
              </w:rPr>
              <w:t>：调度命令自动确认和签收</w:t>
            </w:r>
          </w:p>
          <w:p w14:paraId="6DAB8386" w14:textId="28253E70" w:rsidR="00312089" w:rsidRPr="00312089" w:rsidRDefault="00757D24" w:rsidP="0031208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12089" w:rsidRPr="00312089">
              <w:rPr>
                <w:rFonts w:hint="eastAsia"/>
                <w:szCs w:val="21"/>
              </w:rPr>
              <w:t>7H</w:t>
            </w:r>
            <w:r w:rsidR="00312089" w:rsidRPr="00312089">
              <w:rPr>
                <w:rFonts w:hint="eastAsia"/>
                <w:szCs w:val="21"/>
              </w:rPr>
              <w:t>：列车启动信息</w:t>
            </w:r>
          </w:p>
          <w:p w14:paraId="0B1D1F8C" w14:textId="4FD82F26" w:rsidR="008C5BFB" w:rsidRDefault="00757D24" w:rsidP="00312089">
            <w:pPr>
              <w:rPr>
                <w:szCs w:val="21"/>
              </w:rPr>
            </w:pPr>
            <w:r>
              <w:rPr>
                <w:szCs w:val="21"/>
              </w:rPr>
              <w:t>5</w:t>
            </w:r>
            <w:r w:rsidR="00312089" w:rsidRPr="00312089">
              <w:rPr>
                <w:rFonts w:hint="eastAsia"/>
                <w:szCs w:val="21"/>
              </w:rPr>
              <w:t>8H</w:t>
            </w:r>
            <w:r w:rsidR="00312089" w:rsidRPr="00312089">
              <w:rPr>
                <w:rFonts w:hint="eastAsia"/>
                <w:szCs w:val="21"/>
              </w:rPr>
              <w:t>：列车停稳信息</w:t>
            </w:r>
          </w:p>
        </w:tc>
      </w:tr>
      <w:tr w:rsidR="008C5BFB" w14:paraId="2A2DA124" w14:textId="77777777" w:rsidTr="00011F6D">
        <w:tc>
          <w:tcPr>
            <w:tcW w:w="816" w:type="dxa"/>
            <w:shd w:val="clear" w:color="auto" w:fill="F2F2F2" w:themeFill="background1" w:themeFillShade="F2"/>
            <w:vAlign w:val="center"/>
          </w:tcPr>
          <w:p w14:paraId="4EC81A7C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2049" w:type="dxa"/>
            <w:shd w:val="clear" w:color="auto" w:fill="F2F2F2" w:themeFill="background1" w:themeFillShade="F2"/>
            <w:vAlign w:val="center"/>
          </w:tcPr>
          <w:p w14:paraId="6DACF02B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  <w:r w:rsidRPr="008C5BFB">
              <w:rPr>
                <w:rFonts w:hint="eastAsia"/>
                <w:szCs w:val="21"/>
              </w:rPr>
              <w:t>内容</w:t>
            </w:r>
          </w:p>
        </w:tc>
        <w:tc>
          <w:tcPr>
            <w:tcW w:w="1203" w:type="dxa"/>
            <w:shd w:val="clear" w:color="auto" w:fill="F2F2F2" w:themeFill="background1" w:themeFillShade="F2"/>
            <w:vAlign w:val="center"/>
          </w:tcPr>
          <w:p w14:paraId="1E869BC2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4878" w:type="dxa"/>
            <w:shd w:val="clear" w:color="auto" w:fill="F2F2F2" w:themeFill="background1" w:themeFillShade="F2"/>
            <w:vAlign w:val="center"/>
          </w:tcPr>
          <w:p w14:paraId="2D1217F3" w14:textId="77777777" w:rsidR="008C5BFB" w:rsidRDefault="008C5BFB" w:rsidP="008C5BFB">
            <w:pPr>
              <w:rPr>
                <w:szCs w:val="21"/>
              </w:rPr>
            </w:pPr>
            <w:r w:rsidRPr="008C5BFB">
              <w:rPr>
                <w:rFonts w:hint="eastAsia"/>
                <w:szCs w:val="21"/>
              </w:rPr>
              <w:t>参见相关技术条件</w:t>
            </w:r>
          </w:p>
        </w:tc>
      </w:tr>
      <w:tr w:rsidR="008C5BFB" w14:paraId="519F5A40" w14:textId="77777777" w:rsidTr="008C5BFB">
        <w:tc>
          <w:tcPr>
            <w:tcW w:w="816" w:type="dxa"/>
            <w:vAlign w:val="center"/>
          </w:tcPr>
          <w:p w14:paraId="338BB014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2049" w:type="dxa"/>
            <w:vAlign w:val="center"/>
          </w:tcPr>
          <w:p w14:paraId="10EECC7B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校验</w:t>
            </w:r>
          </w:p>
        </w:tc>
        <w:tc>
          <w:tcPr>
            <w:tcW w:w="1203" w:type="dxa"/>
            <w:vAlign w:val="center"/>
          </w:tcPr>
          <w:p w14:paraId="34273CA9" w14:textId="77777777" w:rsidR="008C5BFB" w:rsidRDefault="008C5BFB" w:rsidP="008C5BF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4878" w:type="dxa"/>
            <w:vAlign w:val="center"/>
          </w:tcPr>
          <w:p w14:paraId="604EFF27" w14:textId="77777777" w:rsidR="008C5BFB" w:rsidRDefault="008C5BFB" w:rsidP="008C5BFB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CRC校验</w:t>
            </w:r>
          </w:p>
        </w:tc>
      </w:tr>
      <w:bookmarkEnd w:id="43"/>
      <w:bookmarkEnd w:id="44"/>
      <w:bookmarkEnd w:id="45"/>
    </w:tbl>
    <w:p w14:paraId="69563658" w14:textId="77777777" w:rsidR="008C5BFB" w:rsidRDefault="008C5BFB" w:rsidP="00E87E55"/>
    <w:p w14:paraId="7ED056F2" w14:textId="77777777" w:rsidR="00E87E55" w:rsidRDefault="00E87E55" w:rsidP="00E87E55">
      <w:pPr>
        <w:pStyle w:val="1"/>
      </w:pPr>
      <w:bookmarkStart w:id="48" w:name="_Toc134781477"/>
      <w:r>
        <w:t>参考标准</w:t>
      </w:r>
      <w:bookmarkEnd w:id="48"/>
    </w:p>
    <w:p w14:paraId="19A47AA1" w14:textId="77777777" w:rsidR="00124DA3" w:rsidRPr="00124DA3" w:rsidRDefault="00124DA3" w:rsidP="00124DA3">
      <w:pPr>
        <w:tabs>
          <w:tab w:val="left" w:pos="2127"/>
        </w:tabs>
        <w:spacing w:line="360" w:lineRule="auto"/>
        <w:ind w:left="2126" w:hangingChars="886" w:hanging="2126"/>
        <w:rPr>
          <w:sz w:val="24"/>
        </w:rPr>
      </w:pPr>
      <w:r w:rsidRPr="00124DA3">
        <w:rPr>
          <w:rFonts w:hint="eastAsia"/>
          <w:sz w:val="24"/>
        </w:rPr>
        <w:t>TJ/DW014-2012</w:t>
      </w:r>
      <w:r>
        <w:rPr>
          <w:sz w:val="24"/>
        </w:rPr>
        <w:tab/>
      </w:r>
      <w:r w:rsidRPr="00124DA3">
        <w:rPr>
          <w:rFonts w:hint="eastAsia"/>
          <w:sz w:val="24"/>
        </w:rPr>
        <w:t>GSM-R</w:t>
      </w:r>
      <w:r w:rsidRPr="00124DA3">
        <w:rPr>
          <w:rFonts w:hint="eastAsia"/>
          <w:sz w:val="24"/>
        </w:rPr>
        <w:t>数字移动通信应用技术条件</w:t>
      </w:r>
      <w:r w:rsidRPr="00124DA3">
        <w:rPr>
          <w:rFonts w:hint="eastAsia"/>
          <w:sz w:val="24"/>
        </w:rPr>
        <w:t xml:space="preserve"> </w:t>
      </w:r>
      <w:r w:rsidRPr="00124DA3">
        <w:rPr>
          <w:rFonts w:hint="eastAsia"/>
          <w:sz w:val="24"/>
        </w:rPr>
        <w:t>第九分册：数据传输应用接口及设备</w:t>
      </w:r>
    </w:p>
    <w:p w14:paraId="56012E81" w14:textId="77777777" w:rsidR="00124DA3" w:rsidRPr="00124DA3" w:rsidRDefault="00124DA3" w:rsidP="00124DA3">
      <w:pPr>
        <w:tabs>
          <w:tab w:val="left" w:pos="2127"/>
        </w:tabs>
        <w:spacing w:line="360" w:lineRule="auto"/>
        <w:ind w:left="2126" w:hangingChars="886" w:hanging="2126"/>
        <w:rPr>
          <w:sz w:val="24"/>
        </w:rPr>
      </w:pPr>
      <w:r w:rsidRPr="00124DA3">
        <w:rPr>
          <w:rFonts w:hint="eastAsia"/>
          <w:sz w:val="24"/>
        </w:rPr>
        <w:t>TB/T 3231-2010</w:t>
      </w:r>
      <w:r>
        <w:rPr>
          <w:sz w:val="24"/>
        </w:rPr>
        <w:tab/>
      </w:r>
      <w:r w:rsidRPr="00124DA3">
        <w:rPr>
          <w:rFonts w:hint="eastAsia"/>
          <w:sz w:val="24"/>
        </w:rPr>
        <w:t>GSM-R</w:t>
      </w:r>
      <w:r w:rsidRPr="00124DA3">
        <w:rPr>
          <w:rFonts w:hint="eastAsia"/>
          <w:sz w:val="24"/>
        </w:rPr>
        <w:t>数字移动通信系统应用业务调度命令信息无线传送系统</w:t>
      </w:r>
    </w:p>
    <w:p w14:paraId="0661F7AA" w14:textId="77777777" w:rsidR="00E87E55" w:rsidRDefault="00124DA3" w:rsidP="00124DA3">
      <w:pPr>
        <w:tabs>
          <w:tab w:val="left" w:pos="2127"/>
        </w:tabs>
        <w:spacing w:line="360" w:lineRule="auto"/>
        <w:ind w:left="2126" w:hangingChars="886" w:hanging="2126"/>
        <w:rPr>
          <w:sz w:val="24"/>
        </w:rPr>
      </w:pPr>
      <w:r w:rsidRPr="00124DA3">
        <w:rPr>
          <w:rFonts w:hint="eastAsia"/>
          <w:sz w:val="24"/>
        </w:rPr>
        <w:t>TB/T 3325-2013</w:t>
      </w:r>
      <w:r>
        <w:rPr>
          <w:sz w:val="24"/>
        </w:rPr>
        <w:tab/>
      </w:r>
      <w:r w:rsidRPr="00124DA3">
        <w:rPr>
          <w:rFonts w:hint="eastAsia"/>
          <w:sz w:val="24"/>
        </w:rPr>
        <w:t>列车无线车次号校核信息传送系统</w:t>
      </w:r>
    </w:p>
    <w:p w14:paraId="7766DE57" w14:textId="77777777" w:rsidR="003605AF" w:rsidRPr="004350FE" w:rsidRDefault="003605AF" w:rsidP="00124DA3">
      <w:pPr>
        <w:tabs>
          <w:tab w:val="left" w:pos="2127"/>
        </w:tabs>
        <w:spacing w:line="360" w:lineRule="auto"/>
        <w:ind w:left="2126" w:hangingChars="886" w:hanging="2126"/>
        <w:rPr>
          <w:sz w:val="24"/>
        </w:rPr>
      </w:pPr>
    </w:p>
    <w:sectPr w:rsidR="003605AF" w:rsidRPr="00435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982C54" w14:textId="77777777" w:rsidR="0060088D" w:rsidRDefault="0060088D" w:rsidP="00DB2E93">
      <w:r>
        <w:separator/>
      </w:r>
    </w:p>
  </w:endnote>
  <w:endnote w:type="continuationSeparator" w:id="0">
    <w:p w14:paraId="66E1134F" w14:textId="77777777" w:rsidR="0060088D" w:rsidRDefault="0060088D" w:rsidP="00DB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65731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222CD64" w14:textId="6F78D21E" w:rsidR="00895741" w:rsidRDefault="00895741">
            <w:pPr>
              <w:pStyle w:val="a6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4D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A44D1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2E4A71" w14:textId="77777777" w:rsidR="00895741" w:rsidRDefault="00895741">
    <w:pPr>
      <w:pStyle w:val="a6"/>
    </w:pPr>
    <w:r>
      <w:t>北京六捷科技有限公司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2580D" w14:textId="77777777" w:rsidR="0060088D" w:rsidRDefault="0060088D" w:rsidP="00DB2E93">
      <w:r>
        <w:separator/>
      </w:r>
    </w:p>
  </w:footnote>
  <w:footnote w:type="continuationSeparator" w:id="0">
    <w:p w14:paraId="01835DDE" w14:textId="77777777" w:rsidR="0060088D" w:rsidRDefault="0060088D" w:rsidP="00DB2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F"/>
    <w:multiLevelType w:val="multilevel"/>
    <w:tmpl w:val="0000000F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ascii="Times New Roman" w:eastAsia="黑体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AB2972"/>
    <w:multiLevelType w:val="hybridMultilevel"/>
    <w:tmpl w:val="874C01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732F6E"/>
    <w:multiLevelType w:val="hybridMultilevel"/>
    <w:tmpl w:val="7EA86398"/>
    <w:lvl w:ilvl="0" w:tplc="04090001">
      <w:start w:val="1"/>
      <w:numFmt w:val="bullet"/>
      <w:lvlText w:val=""/>
      <w:lvlJc w:val="left"/>
      <w:pPr>
        <w:ind w:left="98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3" w15:restartNumberingAfterBreak="0">
    <w:nsid w:val="2B52286B"/>
    <w:multiLevelType w:val="hybridMultilevel"/>
    <w:tmpl w:val="78C22F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8A0F8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0646DA"/>
    <w:multiLevelType w:val="hybridMultilevel"/>
    <w:tmpl w:val="B6DA5F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46260FA"/>
    <w:multiLevelType w:val="multilevel"/>
    <w:tmpl w:val="4F2011E8"/>
    <w:lvl w:ilvl="0">
      <w:start w:val="1"/>
      <w:numFmt w:val="decimal"/>
      <w:pStyle w:val="a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0"/>
  </w:num>
  <w:num w:numId="10">
    <w:abstractNumId w:val="6"/>
  </w:num>
  <w:num w:numId="11">
    <w:abstractNumId w:val="5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esse Yang">
    <w15:presenceInfo w15:providerId="Windows Live" w15:userId="0f304dcef6c285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25"/>
    <w:rsid w:val="0000173B"/>
    <w:rsid w:val="00002702"/>
    <w:rsid w:val="000028F9"/>
    <w:rsid w:val="00003425"/>
    <w:rsid w:val="00003476"/>
    <w:rsid w:val="00003AB6"/>
    <w:rsid w:val="00003B11"/>
    <w:rsid w:val="00003B1E"/>
    <w:rsid w:val="00006ADF"/>
    <w:rsid w:val="000071A4"/>
    <w:rsid w:val="00007319"/>
    <w:rsid w:val="00011830"/>
    <w:rsid w:val="00011F6D"/>
    <w:rsid w:val="0001216D"/>
    <w:rsid w:val="00012DEB"/>
    <w:rsid w:val="000135E5"/>
    <w:rsid w:val="00013E9A"/>
    <w:rsid w:val="000164A0"/>
    <w:rsid w:val="000167F5"/>
    <w:rsid w:val="00016AE5"/>
    <w:rsid w:val="000179D8"/>
    <w:rsid w:val="000205F4"/>
    <w:rsid w:val="000226F1"/>
    <w:rsid w:val="00023030"/>
    <w:rsid w:val="00023EA3"/>
    <w:rsid w:val="00024069"/>
    <w:rsid w:val="000250AC"/>
    <w:rsid w:val="0002571F"/>
    <w:rsid w:val="00026DB7"/>
    <w:rsid w:val="00027AF9"/>
    <w:rsid w:val="00030499"/>
    <w:rsid w:val="000305E5"/>
    <w:rsid w:val="00031984"/>
    <w:rsid w:val="00032DC0"/>
    <w:rsid w:val="00032DD9"/>
    <w:rsid w:val="000343FB"/>
    <w:rsid w:val="000355AE"/>
    <w:rsid w:val="000358F5"/>
    <w:rsid w:val="000367A6"/>
    <w:rsid w:val="00040058"/>
    <w:rsid w:val="00041AD4"/>
    <w:rsid w:val="000468D6"/>
    <w:rsid w:val="000500CF"/>
    <w:rsid w:val="00050992"/>
    <w:rsid w:val="00052F1F"/>
    <w:rsid w:val="0005333E"/>
    <w:rsid w:val="00053C77"/>
    <w:rsid w:val="00054240"/>
    <w:rsid w:val="0005452E"/>
    <w:rsid w:val="00054C19"/>
    <w:rsid w:val="000552AA"/>
    <w:rsid w:val="00055309"/>
    <w:rsid w:val="00057838"/>
    <w:rsid w:val="0005794C"/>
    <w:rsid w:val="000603F8"/>
    <w:rsid w:val="00060E17"/>
    <w:rsid w:val="000617D0"/>
    <w:rsid w:val="00061D40"/>
    <w:rsid w:val="00062215"/>
    <w:rsid w:val="00063AB4"/>
    <w:rsid w:val="00065534"/>
    <w:rsid w:val="00065974"/>
    <w:rsid w:val="000659C7"/>
    <w:rsid w:val="000670EE"/>
    <w:rsid w:val="000674CE"/>
    <w:rsid w:val="0007063F"/>
    <w:rsid w:val="000723AA"/>
    <w:rsid w:val="000723B2"/>
    <w:rsid w:val="00072871"/>
    <w:rsid w:val="00072B34"/>
    <w:rsid w:val="000736B8"/>
    <w:rsid w:val="00073EB4"/>
    <w:rsid w:val="000749EE"/>
    <w:rsid w:val="00076855"/>
    <w:rsid w:val="000768F1"/>
    <w:rsid w:val="000769E2"/>
    <w:rsid w:val="00076F8F"/>
    <w:rsid w:val="000808C8"/>
    <w:rsid w:val="00081ADA"/>
    <w:rsid w:val="00082607"/>
    <w:rsid w:val="00082FFE"/>
    <w:rsid w:val="00084A98"/>
    <w:rsid w:val="00085014"/>
    <w:rsid w:val="00085041"/>
    <w:rsid w:val="00085683"/>
    <w:rsid w:val="00085E22"/>
    <w:rsid w:val="00086371"/>
    <w:rsid w:val="00090AA1"/>
    <w:rsid w:val="00090E67"/>
    <w:rsid w:val="00090EB1"/>
    <w:rsid w:val="0009180F"/>
    <w:rsid w:val="0009305E"/>
    <w:rsid w:val="00093485"/>
    <w:rsid w:val="00093D3D"/>
    <w:rsid w:val="00093E2E"/>
    <w:rsid w:val="000944BF"/>
    <w:rsid w:val="00094D09"/>
    <w:rsid w:val="00095322"/>
    <w:rsid w:val="0009609B"/>
    <w:rsid w:val="00096992"/>
    <w:rsid w:val="000969B6"/>
    <w:rsid w:val="00096EF1"/>
    <w:rsid w:val="000A0624"/>
    <w:rsid w:val="000A067B"/>
    <w:rsid w:val="000A12A7"/>
    <w:rsid w:val="000A144D"/>
    <w:rsid w:val="000A1601"/>
    <w:rsid w:val="000A293E"/>
    <w:rsid w:val="000A42A5"/>
    <w:rsid w:val="000A5CCD"/>
    <w:rsid w:val="000A6D45"/>
    <w:rsid w:val="000B088E"/>
    <w:rsid w:val="000B130B"/>
    <w:rsid w:val="000B1811"/>
    <w:rsid w:val="000B23C6"/>
    <w:rsid w:val="000B408C"/>
    <w:rsid w:val="000B4426"/>
    <w:rsid w:val="000B5619"/>
    <w:rsid w:val="000B6DBC"/>
    <w:rsid w:val="000C0319"/>
    <w:rsid w:val="000C19BE"/>
    <w:rsid w:val="000C1C51"/>
    <w:rsid w:val="000C40AC"/>
    <w:rsid w:val="000C56AC"/>
    <w:rsid w:val="000C6378"/>
    <w:rsid w:val="000C75EC"/>
    <w:rsid w:val="000C79F4"/>
    <w:rsid w:val="000D1023"/>
    <w:rsid w:val="000D11B6"/>
    <w:rsid w:val="000D1220"/>
    <w:rsid w:val="000D157D"/>
    <w:rsid w:val="000D15B9"/>
    <w:rsid w:val="000D2406"/>
    <w:rsid w:val="000D2581"/>
    <w:rsid w:val="000D2706"/>
    <w:rsid w:val="000D28E1"/>
    <w:rsid w:val="000D2D78"/>
    <w:rsid w:val="000D64B4"/>
    <w:rsid w:val="000D6CB3"/>
    <w:rsid w:val="000E175E"/>
    <w:rsid w:val="000E2836"/>
    <w:rsid w:val="000E35EE"/>
    <w:rsid w:val="000E37B9"/>
    <w:rsid w:val="000E4F6C"/>
    <w:rsid w:val="000E57F0"/>
    <w:rsid w:val="000E5986"/>
    <w:rsid w:val="000E5D7C"/>
    <w:rsid w:val="000E5F9B"/>
    <w:rsid w:val="000E621D"/>
    <w:rsid w:val="000E7DFD"/>
    <w:rsid w:val="000F0124"/>
    <w:rsid w:val="000F12C2"/>
    <w:rsid w:val="000F14B8"/>
    <w:rsid w:val="000F18A5"/>
    <w:rsid w:val="000F58DB"/>
    <w:rsid w:val="000F58FE"/>
    <w:rsid w:val="000F6FAF"/>
    <w:rsid w:val="000F7655"/>
    <w:rsid w:val="000F7A56"/>
    <w:rsid w:val="000F7D0F"/>
    <w:rsid w:val="0010045D"/>
    <w:rsid w:val="001019F8"/>
    <w:rsid w:val="00102013"/>
    <w:rsid w:val="00102326"/>
    <w:rsid w:val="0010359A"/>
    <w:rsid w:val="001049FE"/>
    <w:rsid w:val="00104DAD"/>
    <w:rsid w:val="00106F2C"/>
    <w:rsid w:val="0010759A"/>
    <w:rsid w:val="00107632"/>
    <w:rsid w:val="00112E8A"/>
    <w:rsid w:val="00113BA6"/>
    <w:rsid w:val="00113F97"/>
    <w:rsid w:val="00113FC0"/>
    <w:rsid w:val="001144AA"/>
    <w:rsid w:val="00115B6D"/>
    <w:rsid w:val="00116227"/>
    <w:rsid w:val="00120844"/>
    <w:rsid w:val="00120AC0"/>
    <w:rsid w:val="0012151F"/>
    <w:rsid w:val="00121905"/>
    <w:rsid w:val="00122165"/>
    <w:rsid w:val="0012243D"/>
    <w:rsid w:val="00123124"/>
    <w:rsid w:val="00124A69"/>
    <w:rsid w:val="00124B63"/>
    <w:rsid w:val="00124DA3"/>
    <w:rsid w:val="001258B3"/>
    <w:rsid w:val="00126100"/>
    <w:rsid w:val="00126AAE"/>
    <w:rsid w:val="0012788A"/>
    <w:rsid w:val="0013025E"/>
    <w:rsid w:val="00130CDB"/>
    <w:rsid w:val="0013136B"/>
    <w:rsid w:val="00131DBC"/>
    <w:rsid w:val="0013281A"/>
    <w:rsid w:val="00132DCA"/>
    <w:rsid w:val="00132E4E"/>
    <w:rsid w:val="001339B9"/>
    <w:rsid w:val="00133A5F"/>
    <w:rsid w:val="00134B78"/>
    <w:rsid w:val="0013516D"/>
    <w:rsid w:val="001351C3"/>
    <w:rsid w:val="0013685B"/>
    <w:rsid w:val="00136CF1"/>
    <w:rsid w:val="00136DF4"/>
    <w:rsid w:val="00137A07"/>
    <w:rsid w:val="00137EC4"/>
    <w:rsid w:val="00137ED0"/>
    <w:rsid w:val="001407D7"/>
    <w:rsid w:val="00141BAE"/>
    <w:rsid w:val="00142F93"/>
    <w:rsid w:val="001438D4"/>
    <w:rsid w:val="001439CF"/>
    <w:rsid w:val="00145057"/>
    <w:rsid w:val="00145582"/>
    <w:rsid w:val="00147E06"/>
    <w:rsid w:val="00151236"/>
    <w:rsid w:val="00151567"/>
    <w:rsid w:val="001516E7"/>
    <w:rsid w:val="00152615"/>
    <w:rsid w:val="00152FD0"/>
    <w:rsid w:val="0015418A"/>
    <w:rsid w:val="0015575A"/>
    <w:rsid w:val="001558B0"/>
    <w:rsid w:val="00155C15"/>
    <w:rsid w:val="0015646A"/>
    <w:rsid w:val="0016084D"/>
    <w:rsid w:val="0016145E"/>
    <w:rsid w:val="00161A04"/>
    <w:rsid w:val="00161B4A"/>
    <w:rsid w:val="00161E7D"/>
    <w:rsid w:val="00162DBA"/>
    <w:rsid w:val="00163212"/>
    <w:rsid w:val="001636E7"/>
    <w:rsid w:val="001640E2"/>
    <w:rsid w:val="001651D0"/>
    <w:rsid w:val="001657C9"/>
    <w:rsid w:val="0016604A"/>
    <w:rsid w:val="00166CF6"/>
    <w:rsid w:val="00167254"/>
    <w:rsid w:val="001673B2"/>
    <w:rsid w:val="0017389C"/>
    <w:rsid w:val="00175533"/>
    <w:rsid w:val="001756A4"/>
    <w:rsid w:val="001759C4"/>
    <w:rsid w:val="00176D5A"/>
    <w:rsid w:val="0017734E"/>
    <w:rsid w:val="00177444"/>
    <w:rsid w:val="0018082A"/>
    <w:rsid w:val="00180BBE"/>
    <w:rsid w:val="001813C9"/>
    <w:rsid w:val="00181E2F"/>
    <w:rsid w:val="001822EF"/>
    <w:rsid w:val="00182428"/>
    <w:rsid w:val="0018601D"/>
    <w:rsid w:val="00186B02"/>
    <w:rsid w:val="00187DDF"/>
    <w:rsid w:val="001912D5"/>
    <w:rsid w:val="001922B2"/>
    <w:rsid w:val="0019318D"/>
    <w:rsid w:val="0019388A"/>
    <w:rsid w:val="00194220"/>
    <w:rsid w:val="00196A7A"/>
    <w:rsid w:val="00196BE6"/>
    <w:rsid w:val="00196EB1"/>
    <w:rsid w:val="00196EC3"/>
    <w:rsid w:val="00197377"/>
    <w:rsid w:val="00197F99"/>
    <w:rsid w:val="001A062F"/>
    <w:rsid w:val="001A0C77"/>
    <w:rsid w:val="001A0DDF"/>
    <w:rsid w:val="001A0FDE"/>
    <w:rsid w:val="001A262F"/>
    <w:rsid w:val="001A4C58"/>
    <w:rsid w:val="001A4D8E"/>
    <w:rsid w:val="001A5FB3"/>
    <w:rsid w:val="001B0C01"/>
    <w:rsid w:val="001B1DA2"/>
    <w:rsid w:val="001B210E"/>
    <w:rsid w:val="001B272E"/>
    <w:rsid w:val="001B37F5"/>
    <w:rsid w:val="001B3C2F"/>
    <w:rsid w:val="001B5670"/>
    <w:rsid w:val="001B75CC"/>
    <w:rsid w:val="001B7B89"/>
    <w:rsid w:val="001C0711"/>
    <w:rsid w:val="001C1E2F"/>
    <w:rsid w:val="001C2071"/>
    <w:rsid w:val="001C2641"/>
    <w:rsid w:val="001C4C38"/>
    <w:rsid w:val="001C4EEA"/>
    <w:rsid w:val="001C5692"/>
    <w:rsid w:val="001C64D5"/>
    <w:rsid w:val="001C65CE"/>
    <w:rsid w:val="001C70AD"/>
    <w:rsid w:val="001C74E9"/>
    <w:rsid w:val="001C7DFF"/>
    <w:rsid w:val="001D1802"/>
    <w:rsid w:val="001D2345"/>
    <w:rsid w:val="001D3D80"/>
    <w:rsid w:val="001D4B2E"/>
    <w:rsid w:val="001D565A"/>
    <w:rsid w:val="001D670D"/>
    <w:rsid w:val="001D7B13"/>
    <w:rsid w:val="001E0A44"/>
    <w:rsid w:val="001E0A58"/>
    <w:rsid w:val="001E0F33"/>
    <w:rsid w:val="001E2590"/>
    <w:rsid w:val="001E27E5"/>
    <w:rsid w:val="001E2D40"/>
    <w:rsid w:val="001E3570"/>
    <w:rsid w:val="001E3D24"/>
    <w:rsid w:val="001E4762"/>
    <w:rsid w:val="001E58E0"/>
    <w:rsid w:val="001E5B83"/>
    <w:rsid w:val="001E6219"/>
    <w:rsid w:val="001E69CC"/>
    <w:rsid w:val="001E6CFD"/>
    <w:rsid w:val="001E747D"/>
    <w:rsid w:val="001E7E2B"/>
    <w:rsid w:val="001F0EC7"/>
    <w:rsid w:val="001F3187"/>
    <w:rsid w:val="001F3AA6"/>
    <w:rsid w:val="001F3EA2"/>
    <w:rsid w:val="001F4EC7"/>
    <w:rsid w:val="001F5BB9"/>
    <w:rsid w:val="001F66E4"/>
    <w:rsid w:val="001F72BA"/>
    <w:rsid w:val="0020150D"/>
    <w:rsid w:val="00202B2F"/>
    <w:rsid w:val="00202E6C"/>
    <w:rsid w:val="00202FE6"/>
    <w:rsid w:val="00203A45"/>
    <w:rsid w:val="00203C16"/>
    <w:rsid w:val="00203C45"/>
    <w:rsid w:val="00203D24"/>
    <w:rsid w:val="00204BF3"/>
    <w:rsid w:val="00206F62"/>
    <w:rsid w:val="0020716E"/>
    <w:rsid w:val="00207E55"/>
    <w:rsid w:val="00210C72"/>
    <w:rsid w:val="00210F56"/>
    <w:rsid w:val="0021135C"/>
    <w:rsid w:val="0021135F"/>
    <w:rsid w:val="00211C7E"/>
    <w:rsid w:val="00213095"/>
    <w:rsid w:val="00213621"/>
    <w:rsid w:val="0021425F"/>
    <w:rsid w:val="00215235"/>
    <w:rsid w:val="00215725"/>
    <w:rsid w:val="002172A5"/>
    <w:rsid w:val="00221421"/>
    <w:rsid w:val="002215CC"/>
    <w:rsid w:val="00221C52"/>
    <w:rsid w:val="00221CA8"/>
    <w:rsid w:val="0022256E"/>
    <w:rsid w:val="00224B9B"/>
    <w:rsid w:val="00224CCD"/>
    <w:rsid w:val="00225E90"/>
    <w:rsid w:val="00226CA7"/>
    <w:rsid w:val="00227C48"/>
    <w:rsid w:val="00230DEF"/>
    <w:rsid w:val="00231A82"/>
    <w:rsid w:val="0023211E"/>
    <w:rsid w:val="00233189"/>
    <w:rsid w:val="002339B7"/>
    <w:rsid w:val="0023492C"/>
    <w:rsid w:val="00234E8D"/>
    <w:rsid w:val="0023509D"/>
    <w:rsid w:val="0023631C"/>
    <w:rsid w:val="002367CE"/>
    <w:rsid w:val="002373F2"/>
    <w:rsid w:val="002377FC"/>
    <w:rsid w:val="002406E1"/>
    <w:rsid w:val="0024308C"/>
    <w:rsid w:val="00243FF3"/>
    <w:rsid w:val="00246FDB"/>
    <w:rsid w:val="00247EC6"/>
    <w:rsid w:val="00247FD5"/>
    <w:rsid w:val="00250F0F"/>
    <w:rsid w:val="00253255"/>
    <w:rsid w:val="00254657"/>
    <w:rsid w:val="00256BE4"/>
    <w:rsid w:val="00256FA9"/>
    <w:rsid w:val="0025720D"/>
    <w:rsid w:val="00257BA4"/>
    <w:rsid w:val="00257D84"/>
    <w:rsid w:val="00260021"/>
    <w:rsid w:val="00260215"/>
    <w:rsid w:val="00261045"/>
    <w:rsid w:val="00264FC4"/>
    <w:rsid w:val="00264FDB"/>
    <w:rsid w:val="0026769F"/>
    <w:rsid w:val="00267CAA"/>
    <w:rsid w:val="002702F6"/>
    <w:rsid w:val="002719BA"/>
    <w:rsid w:val="00271D17"/>
    <w:rsid w:val="002728D0"/>
    <w:rsid w:val="00273DA1"/>
    <w:rsid w:val="0027473E"/>
    <w:rsid w:val="0027552F"/>
    <w:rsid w:val="0027690B"/>
    <w:rsid w:val="00276926"/>
    <w:rsid w:val="00276F9E"/>
    <w:rsid w:val="00277303"/>
    <w:rsid w:val="002779EA"/>
    <w:rsid w:val="00277F82"/>
    <w:rsid w:val="0028097F"/>
    <w:rsid w:val="00281D7B"/>
    <w:rsid w:val="00282AA6"/>
    <w:rsid w:val="00282DE3"/>
    <w:rsid w:val="00283A7A"/>
    <w:rsid w:val="0028407E"/>
    <w:rsid w:val="0028695F"/>
    <w:rsid w:val="00286BEA"/>
    <w:rsid w:val="00286D4B"/>
    <w:rsid w:val="00287583"/>
    <w:rsid w:val="002879F9"/>
    <w:rsid w:val="0029104E"/>
    <w:rsid w:val="00292126"/>
    <w:rsid w:val="0029381B"/>
    <w:rsid w:val="002941F5"/>
    <w:rsid w:val="00296AE0"/>
    <w:rsid w:val="00297D8D"/>
    <w:rsid w:val="002A0629"/>
    <w:rsid w:val="002A1A05"/>
    <w:rsid w:val="002A24BB"/>
    <w:rsid w:val="002A271F"/>
    <w:rsid w:val="002A3C6E"/>
    <w:rsid w:val="002A44E3"/>
    <w:rsid w:val="002A71DB"/>
    <w:rsid w:val="002A7E3C"/>
    <w:rsid w:val="002B062B"/>
    <w:rsid w:val="002B08AF"/>
    <w:rsid w:val="002B0A99"/>
    <w:rsid w:val="002B0D85"/>
    <w:rsid w:val="002B278E"/>
    <w:rsid w:val="002B519E"/>
    <w:rsid w:val="002B5CF5"/>
    <w:rsid w:val="002B5EBA"/>
    <w:rsid w:val="002B7BB3"/>
    <w:rsid w:val="002C0F41"/>
    <w:rsid w:val="002C192E"/>
    <w:rsid w:val="002C1F80"/>
    <w:rsid w:val="002C2116"/>
    <w:rsid w:val="002C3223"/>
    <w:rsid w:val="002C4251"/>
    <w:rsid w:val="002C5586"/>
    <w:rsid w:val="002C7679"/>
    <w:rsid w:val="002D0B67"/>
    <w:rsid w:val="002D0DB8"/>
    <w:rsid w:val="002D290A"/>
    <w:rsid w:val="002D2E7E"/>
    <w:rsid w:val="002D3A80"/>
    <w:rsid w:val="002D3BEA"/>
    <w:rsid w:val="002D6ED1"/>
    <w:rsid w:val="002D6EDF"/>
    <w:rsid w:val="002E086E"/>
    <w:rsid w:val="002E0A18"/>
    <w:rsid w:val="002E174D"/>
    <w:rsid w:val="002E1F4B"/>
    <w:rsid w:val="002E2698"/>
    <w:rsid w:val="002E2F1F"/>
    <w:rsid w:val="002E3575"/>
    <w:rsid w:val="002E3DF7"/>
    <w:rsid w:val="002E47C3"/>
    <w:rsid w:val="002E652B"/>
    <w:rsid w:val="002E69E4"/>
    <w:rsid w:val="002F04BF"/>
    <w:rsid w:val="002F0BF2"/>
    <w:rsid w:val="002F1990"/>
    <w:rsid w:val="002F1BA0"/>
    <w:rsid w:val="002F2F28"/>
    <w:rsid w:val="002F3082"/>
    <w:rsid w:val="002F438E"/>
    <w:rsid w:val="002F466F"/>
    <w:rsid w:val="002F4728"/>
    <w:rsid w:val="002F52AA"/>
    <w:rsid w:val="002F547B"/>
    <w:rsid w:val="002F5C12"/>
    <w:rsid w:val="002F6521"/>
    <w:rsid w:val="002F6F9B"/>
    <w:rsid w:val="002F7900"/>
    <w:rsid w:val="0030074D"/>
    <w:rsid w:val="003008BF"/>
    <w:rsid w:val="00300B37"/>
    <w:rsid w:val="00300EBE"/>
    <w:rsid w:val="0030120D"/>
    <w:rsid w:val="00301275"/>
    <w:rsid w:val="0030547F"/>
    <w:rsid w:val="00305762"/>
    <w:rsid w:val="00305C37"/>
    <w:rsid w:val="00306E70"/>
    <w:rsid w:val="0030736E"/>
    <w:rsid w:val="00307682"/>
    <w:rsid w:val="00312089"/>
    <w:rsid w:val="0031388E"/>
    <w:rsid w:val="003143F9"/>
    <w:rsid w:val="00314FF7"/>
    <w:rsid w:val="00315892"/>
    <w:rsid w:val="0031637F"/>
    <w:rsid w:val="00317FDD"/>
    <w:rsid w:val="00320265"/>
    <w:rsid w:val="003203EB"/>
    <w:rsid w:val="0032067E"/>
    <w:rsid w:val="00320B61"/>
    <w:rsid w:val="003218F7"/>
    <w:rsid w:val="00321B19"/>
    <w:rsid w:val="00322018"/>
    <w:rsid w:val="0032252B"/>
    <w:rsid w:val="00322F2D"/>
    <w:rsid w:val="003236DC"/>
    <w:rsid w:val="003240EC"/>
    <w:rsid w:val="003248AF"/>
    <w:rsid w:val="0033004E"/>
    <w:rsid w:val="00330236"/>
    <w:rsid w:val="00331168"/>
    <w:rsid w:val="00331BE3"/>
    <w:rsid w:val="00331F88"/>
    <w:rsid w:val="003334C4"/>
    <w:rsid w:val="00333C74"/>
    <w:rsid w:val="0033517A"/>
    <w:rsid w:val="0033605F"/>
    <w:rsid w:val="003368FD"/>
    <w:rsid w:val="00336A60"/>
    <w:rsid w:val="00337342"/>
    <w:rsid w:val="0034019A"/>
    <w:rsid w:val="003401FC"/>
    <w:rsid w:val="00340E74"/>
    <w:rsid w:val="003419F2"/>
    <w:rsid w:val="00342A7E"/>
    <w:rsid w:val="00342B72"/>
    <w:rsid w:val="00342CF3"/>
    <w:rsid w:val="00344014"/>
    <w:rsid w:val="00344255"/>
    <w:rsid w:val="00346E94"/>
    <w:rsid w:val="00346EA9"/>
    <w:rsid w:val="00347103"/>
    <w:rsid w:val="00352D63"/>
    <w:rsid w:val="00352FF7"/>
    <w:rsid w:val="003537F9"/>
    <w:rsid w:val="00353AAE"/>
    <w:rsid w:val="00353F83"/>
    <w:rsid w:val="00355DF2"/>
    <w:rsid w:val="00356ABD"/>
    <w:rsid w:val="00357BC8"/>
    <w:rsid w:val="003605AF"/>
    <w:rsid w:val="00360601"/>
    <w:rsid w:val="00360614"/>
    <w:rsid w:val="00360C80"/>
    <w:rsid w:val="00360E2B"/>
    <w:rsid w:val="003615AA"/>
    <w:rsid w:val="003616C1"/>
    <w:rsid w:val="00361ABB"/>
    <w:rsid w:val="00362496"/>
    <w:rsid w:val="003637F1"/>
    <w:rsid w:val="0036601E"/>
    <w:rsid w:val="00366657"/>
    <w:rsid w:val="00366DD4"/>
    <w:rsid w:val="00373F94"/>
    <w:rsid w:val="00374451"/>
    <w:rsid w:val="003746CF"/>
    <w:rsid w:val="00374AEB"/>
    <w:rsid w:val="00375642"/>
    <w:rsid w:val="0037608F"/>
    <w:rsid w:val="0037626D"/>
    <w:rsid w:val="003778FD"/>
    <w:rsid w:val="0038157E"/>
    <w:rsid w:val="00381CF9"/>
    <w:rsid w:val="00382CAA"/>
    <w:rsid w:val="00382E8B"/>
    <w:rsid w:val="00383630"/>
    <w:rsid w:val="003843F2"/>
    <w:rsid w:val="003846F2"/>
    <w:rsid w:val="00385133"/>
    <w:rsid w:val="00386D75"/>
    <w:rsid w:val="00390A21"/>
    <w:rsid w:val="003910E2"/>
    <w:rsid w:val="0039275B"/>
    <w:rsid w:val="00392875"/>
    <w:rsid w:val="003932F8"/>
    <w:rsid w:val="00393BE7"/>
    <w:rsid w:val="00394124"/>
    <w:rsid w:val="0039569B"/>
    <w:rsid w:val="0039615C"/>
    <w:rsid w:val="00396C84"/>
    <w:rsid w:val="003A05ED"/>
    <w:rsid w:val="003A1ABC"/>
    <w:rsid w:val="003A1C11"/>
    <w:rsid w:val="003A2539"/>
    <w:rsid w:val="003A4018"/>
    <w:rsid w:val="003A449D"/>
    <w:rsid w:val="003A44D1"/>
    <w:rsid w:val="003A45DC"/>
    <w:rsid w:val="003A591B"/>
    <w:rsid w:val="003A69CC"/>
    <w:rsid w:val="003A6C45"/>
    <w:rsid w:val="003A6F9D"/>
    <w:rsid w:val="003A7C0F"/>
    <w:rsid w:val="003B08D9"/>
    <w:rsid w:val="003B3855"/>
    <w:rsid w:val="003B3F7A"/>
    <w:rsid w:val="003B4EC1"/>
    <w:rsid w:val="003B5C2A"/>
    <w:rsid w:val="003B5CB8"/>
    <w:rsid w:val="003B5E4C"/>
    <w:rsid w:val="003B6AC1"/>
    <w:rsid w:val="003B7F0D"/>
    <w:rsid w:val="003C0B75"/>
    <w:rsid w:val="003C2D58"/>
    <w:rsid w:val="003C4C1E"/>
    <w:rsid w:val="003C5475"/>
    <w:rsid w:val="003C5585"/>
    <w:rsid w:val="003C581E"/>
    <w:rsid w:val="003D0F21"/>
    <w:rsid w:val="003D1388"/>
    <w:rsid w:val="003D1703"/>
    <w:rsid w:val="003D18FB"/>
    <w:rsid w:val="003D1DDA"/>
    <w:rsid w:val="003D2031"/>
    <w:rsid w:val="003D2808"/>
    <w:rsid w:val="003D28EC"/>
    <w:rsid w:val="003D2BE5"/>
    <w:rsid w:val="003D3A6A"/>
    <w:rsid w:val="003D3D9B"/>
    <w:rsid w:val="003D498B"/>
    <w:rsid w:val="003D4B7D"/>
    <w:rsid w:val="003D5107"/>
    <w:rsid w:val="003D52F9"/>
    <w:rsid w:val="003E0D70"/>
    <w:rsid w:val="003E0F61"/>
    <w:rsid w:val="003E11C1"/>
    <w:rsid w:val="003E1F4F"/>
    <w:rsid w:val="003E1F6B"/>
    <w:rsid w:val="003E27D0"/>
    <w:rsid w:val="003E312A"/>
    <w:rsid w:val="003E421A"/>
    <w:rsid w:val="003E6CE3"/>
    <w:rsid w:val="003E7C2F"/>
    <w:rsid w:val="003F03DD"/>
    <w:rsid w:val="003F0DC8"/>
    <w:rsid w:val="003F2180"/>
    <w:rsid w:val="003F3992"/>
    <w:rsid w:val="003F4F0F"/>
    <w:rsid w:val="003F5AC2"/>
    <w:rsid w:val="003F5D43"/>
    <w:rsid w:val="003F688E"/>
    <w:rsid w:val="00400619"/>
    <w:rsid w:val="00400CDE"/>
    <w:rsid w:val="00402152"/>
    <w:rsid w:val="00403355"/>
    <w:rsid w:val="0040362E"/>
    <w:rsid w:val="00403787"/>
    <w:rsid w:val="00403926"/>
    <w:rsid w:val="00403C50"/>
    <w:rsid w:val="00403E82"/>
    <w:rsid w:val="00404BBD"/>
    <w:rsid w:val="004054F2"/>
    <w:rsid w:val="00405608"/>
    <w:rsid w:val="00406EFC"/>
    <w:rsid w:val="00410024"/>
    <w:rsid w:val="004118E0"/>
    <w:rsid w:val="00411917"/>
    <w:rsid w:val="0041550E"/>
    <w:rsid w:val="004158D3"/>
    <w:rsid w:val="00415D77"/>
    <w:rsid w:val="00416034"/>
    <w:rsid w:val="00416EE8"/>
    <w:rsid w:val="004208BA"/>
    <w:rsid w:val="00420929"/>
    <w:rsid w:val="0042162B"/>
    <w:rsid w:val="00421A73"/>
    <w:rsid w:val="00421DE2"/>
    <w:rsid w:val="00421FF3"/>
    <w:rsid w:val="00422560"/>
    <w:rsid w:val="00422F3A"/>
    <w:rsid w:val="00424789"/>
    <w:rsid w:val="00424C97"/>
    <w:rsid w:val="00427122"/>
    <w:rsid w:val="00427546"/>
    <w:rsid w:val="00430DCA"/>
    <w:rsid w:val="004322A7"/>
    <w:rsid w:val="00432438"/>
    <w:rsid w:val="00433D37"/>
    <w:rsid w:val="00434DC7"/>
    <w:rsid w:val="004350FE"/>
    <w:rsid w:val="004358B7"/>
    <w:rsid w:val="00437B57"/>
    <w:rsid w:val="00440221"/>
    <w:rsid w:val="00440DC6"/>
    <w:rsid w:val="0044142B"/>
    <w:rsid w:val="00441781"/>
    <w:rsid w:val="00441A1E"/>
    <w:rsid w:val="00443D54"/>
    <w:rsid w:val="00445AB4"/>
    <w:rsid w:val="00446C54"/>
    <w:rsid w:val="004470C9"/>
    <w:rsid w:val="00447FA3"/>
    <w:rsid w:val="00450448"/>
    <w:rsid w:val="00450D29"/>
    <w:rsid w:val="00451257"/>
    <w:rsid w:val="004518B1"/>
    <w:rsid w:val="004523B8"/>
    <w:rsid w:val="004535FD"/>
    <w:rsid w:val="00454286"/>
    <w:rsid w:val="004547F2"/>
    <w:rsid w:val="00456ECA"/>
    <w:rsid w:val="00462418"/>
    <w:rsid w:val="004625FA"/>
    <w:rsid w:val="004657AB"/>
    <w:rsid w:val="00465C8F"/>
    <w:rsid w:val="00466725"/>
    <w:rsid w:val="004672F6"/>
    <w:rsid w:val="004679C9"/>
    <w:rsid w:val="00467FF8"/>
    <w:rsid w:val="00473366"/>
    <w:rsid w:val="00473B7F"/>
    <w:rsid w:val="00474105"/>
    <w:rsid w:val="004743F7"/>
    <w:rsid w:val="00474F35"/>
    <w:rsid w:val="00475083"/>
    <w:rsid w:val="00475110"/>
    <w:rsid w:val="00476094"/>
    <w:rsid w:val="004777A7"/>
    <w:rsid w:val="004777D9"/>
    <w:rsid w:val="00480041"/>
    <w:rsid w:val="0048010A"/>
    <w:rsid w:val="004801A3"/>
    <w:rsid w:val="00480273"/>
    <w:rsid w:val="00481CB9"/>
    <w:rsid w:val="004821BB"/>
    <w:rsid w:val="00483A38"/>
    <w:rsid w:val="004844BB"/>
    <w:rsid w:val="00485625"/>
    <w:rsid w:val="004856B5"/>
    <w:rsid w:val="00486C55"/>
    <w:rsid w:val="004877A0"/>
    <w:rsid w:val="00487ADA"/>
    <w:rsid w:val="00487EE4"/>
    <w:rsid w:val="004909E1"/>
    <w:rsid w:val="00490C91"/>
    <w:rsid w:val="00492636"/>
    <w:rsid w:val="004940D4"/>
    <w:rsid w:val="00494C9D"/>
    <w:rsid w:val="004959EC"/>
    <w:rsid w:val="004A1335"/>
    <w:rsid w:val="004A1E64"/>
    <w:rsid w:val="004A23B2"/>
    <w:rsid w:val="004A451F"/>
    <w:rsid w:val="004A4C3C"/>
    <w:rsid w:val="004A5140"/>
    <w:rsid w:val="004A534C"/>
    <w:rsid w:val="004A54DA"/>
    <w:rsid w:val="004A59C7"/>
    <w:rsid w:val="004A5C69"/>
    <w:rsid w:val="004A5FEA"/>
    <w:rsid w:val="004A6389"/>
    <w:rsid w:val="004A6BC6"/>
    <w:rsid w:val="004A7E05"/>
    <w:rsid w:val="004B0034"/>
    <w:rsid w:val="004B0C77"/>
    <w:rsid w:val="004B1933"/>
    <w:rsid w:val="004B1FAB"/>
    <w:rsid w:val="004B22FB"/>
    <w:rsid w:val="004B581F"/>
    <w:rsid w:val="004B59E2"/>
    <w:rsid w:val="004B5FD6"/>
    <w:rsid w:val="004B6701"/>
    <w:rsid w:val="004B707F"/>
    <w:rsid w:val="004B738B"/>
    <w:rsid w:val="004B73E1"/>
    <w:rsid w:val="004B7F6E"/>
    <w:rsid w:val="004C04EF"/>
    <w:rsid w:val="004C05FA"/>
    <w:rsid w:val="004C216F"/>
    <w:rsid w:val="004C41DC"/>
    <w:rsid w:val="004D0D35"/>
    <w:rsid w:val="004D254D"/>
    <w:rsid w:val="004D2785"/>
    <w:rsid w:val="004D2EE0"/>
    <w:rsid w:val="004D321C"/>
    <w:rsid w:val="004D5609"/>
    <w:rsid w:val="004D5D06"/>
    <w:rsid w:val="004D6239"/>
    <w:rsid w:val="004D6EE1"/>
    <w:rsid w:val="004E1672"/>
    <w:rsid w:val="004E422B"/>
    <w:rsid w:val="004E4356"/>
    <w:rsid w:val="004E54E1"/>
    <w:rsid w:val="004E5980"/>
    <w:rsid w:val="004E64D6"/>
    <w:rsid w:val="004E6A15"/>
    <w:rsid w:val="004E7824"/>
    <w:rsid w:val="004E7A29"/>
    <w:rsid w:val="004F054B"/>
    <w:rsid w:val="004F1D08"/>
    <w:rsid w:val="004F21F0"/>
    <w:rsid w:val="004F2238"/>
    <w:rsid w:val="004F2310"/>
    <w:rsid w:val="004F3044"/>
    <w:rsid w:val="004F3443"/>
    <w:rsid w:val="004F4009"/>
    <w:rsid w:val="004F4D15"/>
    <w:rsid w:val="004F64D3"/>
    <w:rsid w:val="004F6DF0"/>
    <w:rsid w:val="004F7487"/>
    <w:rsid w:val="0050025D"/>
    <w:rsid w:val="00500282"/>
    <w:rsid w:val="005006AB"/>
    <w:rsid w:val="0050177C"/>
    <w:rsid w:val="00501B65"/>
    <w:rsid w:val="00503BFB"/>
    <w:rsid w:val="005049E2"/>
    <w:rsid w:val="00505E9B"/>
    <w:rsid w:val="005063AC"/>
    <w:rsid w:val="005069BB"/>
    <w:rsid w:val="00507C3A"/>
    <w:rsid w:val="00507F80"/>
    <w:rsid w:val="00510647"/>
    <w:rsid w:val="00510CD8"/>
    <w:rsid w:val="00511624"/>
    <w:rsid w:val="00511C28"/>
    <w:rsid w:val="00512479"/>
    <w:rsid w:val="0051288C"/>
    <w:rsid w:val="005135F9"/>
    <w:rsid w:val="005147A4"/>
    <w:rsid w:val="00515A5F"/>
    <w:rsid w:val="005169F2"/>
    <w:rsid w:val="005210E9"/>
    <w:rsid w:val="00521D4A"/>
    <w:rsid w:val="005224B6"/>
    <w:rsid w:val="005230FA"/>
    <w:rsid w:val="005235A0"/>
    <w:rsid w:val="00523AE2"/>
    <w:rsid w:val="00524473"/>
    <w:rsid w:val="00525204"/>
    <w:rsid w:val="00526450"/>
    <w:rsid w:val="00526EB3"/>
    <w:rsid w:val="00530BC4"/>
    <w:rsid w:val="00530D03"/>
    <w:rsid w:val="00531362"/>
    <w:rsid w:val="0053154A"/>
    <w:rsid w:val="005322C0"/>
    <w:rsid w:val="00532344"/>
    <w:rsid w:val="00532620"/>
    <w:rsid w:val="00532AE9"/>
    <w:rsid w:val="005336D2"/>
    <w:rsid w:val="00534264"/>
    <w:rsid w:val="005343D1"/>
    <w:rsid w:val="00534C62"/>
    <w:rsid w:val="00536241"/>
    <w:rsid w:val="00540054"/>
    <w:rsid w:val="005406C9"/>
    <w:rsid w:val="005418E2"/>
    <w:rsid w:val="005421CB"/>
    <w:rsid w:val="0054222F"/>
    <w:rsid w:val="00542B7C"/>
    <w:rsid w:val="00542ED0"/>
    <w:rsid w:val="00543987"/>
    <w:rsid w:val="00543FC3"/>
    <w:rsid w:val="00544774"/>
    <w:rsid w:val="00544B48"/>
    <w:rsid w:val="00544B78"/>
    <w:rsid w:val="00545B59"/>
    <w:rsid w:val="00546DB0"/>
    <w:rsid w:val="00546E8C"/>
    <w:rsid w:val="00547A58"/>
    <w:rsid w:val="00547C7B"/>
    <w:rsid w:val="0055282C"/>
    <w:rsid w:val="00554A87"/>
    <w:rsid w:val="00554AA8"/>
    <w:rsid w:val="00555627"/>
    <w:rsid w:val="0055599D"/>
    <w:rsid w:val="00555DD0"/>
    <w:rsid w:val="0055614E"/>
    <w:rsid w:val="005564F1"/>
    <w:rsid w:val="00560028"/>
    <w:rsid w:val="005621EB"/>
    <w:rsid w:val="00562CA2"/>
    <w:rsid w:val="0056378A"/>
    <w:rsid w:val="00565954"/>
    <w:rsid w:val="0057013D"/>
    <w:rsid w:val="0057161B"/>
    <w:rsid w:val="00571E28"/>
    <w:rsid w:val="00571F8C"/>
    <w:rsid w:val="00573BBE"/>
    <w:rsid w:val="005770EF"/>
    <w:rsid w:val="00580335"/>
    <w:rsid w:val="00581239"/>
    <w:rsid w:val="0058379D"/>
    <w:rsid w:val="00583F75"/>
    <w:rsid w:val="005851A4"/>
    <w:rsid w:val="005853B6"/>
    <w:rsid w:val="00585779"/>
    <w:rsid w:val="00585931"/>
    <w:rsid w:val="00586665"/>
    <w:rsid w:val="005879AF"/>
    <w:rsid w:val="0059160A"/>
    <w:rsid w:val="00591A9C"/>
    <w:rsid w:val="00591D82"/>
    <w:rsid w:val="00592707"/>
    <w:rsid w:val="00592A54"/>
    <w:rsid w:val="0059342C"/>
    <w:rsid w:val="005939F5"/>
    <w:rsid w:val="005947B1"/>
    <w:rsid w:val="00594A3A"/>
    <w:rsid w:val="00595F2A"/>
    <w:rsid w:val="00596F7A"/>
    <w:rsid w:val="005973A6"/>
    <w:rsid w:val="005976D0"/>
    <w:rsid w:val="005A03C9"/>
    <w:rsid w:val="005A0431"/>
    <w:rsid w:val="005A061E"/>
    <w:rsid w:val="005A0964"/>
    <w:rsid w:val="005A0C86"/>
    <w:rsid w:val="005A1DA1"/>
    <w:rsid w:val="005A24FB"/>
    <w:rsid w:val="005A2C70"/>
    <w:rsid w:val="005A347E"/>
    <w:rsid w:val="005A34EC"/>
    <w:rsid w:val="005A3FAF"/>
    <w:rsid w:val="005A49FB"/>
    <w:rsid w:val="005A4A86"/>
    <w:rsid w:val="005A5DA0"/>
    <w:rsid w:val="005A6086"/>
    <w:rsid w:val="005A6A9F"/>
    <w:rsid w:val="005A7628"/>
    <w:rsid w:val="005B1000"/>
    <w:rsid w:val="005B1AA1"/>
    <w:rsid w:val="005B2547"/>
    <w:rsid w:val="005B2EDC"/>
    <w:rsid w:val="005B3E00"/>
    <w:rsid w:val="005B46DA"/>
    <w:rsid w:val="005B4F15"/>
    <w:rsid w:val="005C00D4"/>
    <w:rsid w:val="005C0223"/>
    <w:rsid w:val="005C116D"/>
    <w:rsid w:val="005C1177"/>
    <w:rsid w:val="005C2845"/>
    <w:rsid w:val="005C2B78"/>
    <w:rsid w:val="005C306F"/>
    <w:rsid w:val="005C315D"/>
    <w:rsid w:val="005C350A"/>
    <w:rsid w:val="005C4894"/>
    <w:rsid w:val="005C5C03"/>
    <w:rsid w:val="005C62FA"/>
    <w:rsid w:val="005C7DBD"/>
    <w:rsid w:val="005D2485"/>
    <w:rsid w:val="005D3579"/>
    <w:rsid w:val="005D3B8A"/>
    <w:rsid w:val="005D3E2C"/>
    <w:rsid w:val="005D3FB9"/>
    <w:rsid w:val="005D4AD2"/>
    <w:rsid w:val="005D56B3"/>
    <w:rsid w:val="005E07C5"/>
    <w:rsid w:val="005E0AF1"/>
    <w:rsid w:val="005E1914"/>
    <w:rsid w:val="005E1FB7"/>
    <w:rsid w:val="005F0A2D"/>
    <w:rsid w:val="005F1B45"/>
    <w:rsid w:val="005F1D54"/>
    <w:rsid w:val="005F2686"/>
    <w:rsid w:val="005F30F6"/>
    <w:rsid w:val="005F4D01"/>
    <w:rsid w:val="005F5218"/>
    <w:rsid w:val="005F6499"/>
    <w:rsid w:val="005F6A20"/>
    <w:rsid w:val="005F6C3A"/>
    <w:rsid w:val="005F6E10"/>
    <w:rsid w:val="005F76A0"/>
    <w:rsid w:val="005F77D4"/>
    <w:rsid w:val="005F7EB3"/>
    <w:rsid w:val="006003C6"/>
    <w:rsid w:val="0060088D"/>
    <w:rsid w:val="00601011"/>
    <w:rsid w:val="00601790"/>
    <w:rsid w:val="006021EE"/>
    <w:rsid w:val="006035D0"/>
    <w:rsid w:val="006059D3"/>
    <w:rsid w:val="00605F4A"/>
    <w:rsid w:val="006108DF"/>
    <w:rsid w:val="00611823"/>
    <w:rsid w:val="00612F37"/>
    <w:rsid w:val="00614281"/>
    <w:rsid w:val="00614CB4"/>
    <w:rsid w:val="0061555B"/>
    <w:rsid w:val="00615B99"/>
    <w:rsid w:val="00616748"/>
    <w:rsid w:val="00617B05"/>
    <w:rsid w:val="00617C52"/>
    <w:rsid w:val="00617EE4"/>
    <w:rsid w:val="0062093A"/>
    <w:rsid w:val="0062232C"/>
    <w:rsid w:val="00623010"/>
    <w:rsid w:val="006230B5"/>
    <w:rsid w:val="006231B1"/>
    <w:rsid w:val="0062408E"/>
    <w:rsid w:val="0062749E"/>
    <w:rsid w:val="00627CB4"/>
    <w:rsid w:val="00630E44"/>
    <w:rsid w:val="00631CC8"/>
    <w:rsid w:val="00631CC9"/>
    <w:rsid w:val="006339B0"/>
    <w:rsid w:val="00635364"/>
    <w:rsid w:val="00635D05"/>
    <w:rsid w:val="006362C6"/>
    <w:rsid w:val="006365D4"/>
    <w:rsid w:val="00636989"/>
    <w:rsid w:val="00636C1E"/>
    <w:rsid w:val="006374DB"/>
    <w:rsid w:val="0063794A"/>
    <w:rsid w:val="00637A14"/>
    <w:rsid w:val="006407CC"/>
    <w:rsid w:val="00640C9C"/>
    <w:rsid w:val="00640FC2"/>
    <w:rsid w:val="00642927"/>
    <w:rsid w:val="00642C1E"/>
    <w:rsid w:val="00642D69"/>
    <w:rsid w:val="00644046"/>
    <w:rsid w:val="006454A3"/>
    <w:rsid w:val="00646985"/>
    <w:rsid w:val="00647A67"/>
    <w:rsid w:val="00651F20"/>
    <w:rsid w:val="00652D28"/>
    <w:rsid w:val="00653027"/>
    <w:rsid w:val="0065549E"/>
    <w:rsid w:val="00655697"/>
    <w:rsid w:val="00655F07"/>
    <w:rsid w:val="006569FD"/>
    <w:rsid w:val="00656A13"/>
    <w:rsid w:val="00657095"/>
    <w:rsid w:val="00657D47"/>
    <w:rsid w:val="00660308"/>
    <w:rsid w:val="00660917"/>
    <w:rsid w:val="00663118"/>
    <w:rsid w:val="00663A87"/>
    <w:rsid w:val="00663C39"/>
    <w:rsid w:val="0066659B"/>
    <w:rsid w:val="006667E4"/>
    <w:rsid w:val="00671E4E"/>
    <w:rsid w:val="00671E97"/>
    <w:rsid w:val="006723A5"/>
    <w:rsid w:val="00672AA1"/>
    <w:rsid w:val="00672C47"/>
    <w:rsid w:val="006751A9"/>
    <w:rsid w:val="00675985"/>
    <w:rsid w:val="0067611F"/>
    <w:rsid w:val="006772F6"/>
    <w:rsid w:val="00677559"/>
    <w:rsid w:val="00677560"/>
    <w:rsid w:val="00682ADE"/>
    <w:rsid w:val="00686215"/>
    <w:rsid w:val="0068666B"/>
    <w:rsid w:val="0069261B"/>
    <w:rsid w:val="00692AEE"/>
    <w:rsid w:val="006938E6"/>
    <w:rsid w:val="00693AD4"/>
    <w:rsid w:val="0069497A"/>
    <w:rsid w:val="00695922"/>
    <w:rsid w:val="006966B0"/>
    <w:rsid w:val="0069745D"/>
    <w:rsid w:val="006A0804"/>
    <w:rsid w:val="006A3A1A"/>
    <w:rsid w:val="006A3F14"/>
    <w:rsid w:val="006A73DB"/>
    <w:rsid w:val="006A7A2B"/>
    <w:rsid w:val="006B0BF6"/>
    <w:rsid w:val="006B101D"/>
    <w:rsid w:val="006B448A"/>
    <w:rsid w:val="006B6F40"/>
    <w:rsid w:val="006B747C"/>
    <w:rsid w:val="006C054A"/>
    <w:rsid w:val="006C09D7"/>
    <w:rsid w:val="006C16BF"/>
    <w:rsid w:val="006C206C"/>
    <w:rsid w:val="006C264C"/>
    <w:rsid w:val="006C28AA"/>
    <w:rsid w:val="006C2E81"/>
    <w:rsid w:val="006C35B1"/>
    <w:rsid w:val="006C407B"/>
    <w:rsid w:val="006C493F"/>
    <w:rsid w:val="006C585F"/>
    <w:rsid w:val="006C6A1C"/>
    <w:rsid w:val="006C74A2"/>
    <w:rsid w:val="006C78CC"/>
    <w:rsid w:val="006C78D3"/>
    <w:rsid w:val="006C7C96"/>
    <w:rsid w:val="006C7FFB"/>
    <w:rsid w:val="006D03A4"/>
    <w:rsid w:val="006D0AB1"/>
    <w:rsid w:val="006D1939"/>
    <w:rsid w:val="006D19C7"/>
    <w:rsid w:val="006D223F"/>
    <w:rsid w:val="006D2964"/>
    <w:rsid w:val="006D2E24"/>
    <w:rsid w:val="006D34CA"/>
    <w:rsid w:val="006D37A5"/>
    <w:rsid w:val="006D4D30"/>
    <w:rsid w:val="006D5E3B"/>
    <w:rsid w:val="006D6541"/>
    <w:rsid w:val="006D670F"/>
    <w:rsid w:val="006D7D84"/>
    <w:rsid w:val="006E00BE"/>
    <w:rsid w:val="006E0B7E"/>
    <w:rsid w:val="006E0B9B"/>
    <w:rsid w:val="006E1874"/>
    <w:rsid w:val="006E21A6"/>
    <w:rsid w:val="006E24E4"/>
    <w:rsid w:val="006E2FA2"/>
    <w:rsid w:val="006E34A8"/>
    <w:rsid w:val="006E3B46"/>
    <w:rsid w:val="006E3CCC"/>
    <w:rsid w:val="006E3EAB"/>
    <w:rsid w:val="006E733D"/>
    <w:rsid w:val="006E757D"/>
    <w:rsid w:val="006E7BDE"/>
    <w:rsid w:val="006F022B"/>
    <w:rsid w:val="006F0528"/>
    <w:rsid w:val="006F0DC2"/>
    <w:rsid w:val="006F291F"/>
    <w:rsid w:val="006F389A"/>
    <w:rsid w:val="006F528F"/>
    <w:rsid w:val="006F5820"/>
    <w:rsid w:val="006F5A15"/>
    <w:rsid w:val="006F621C"/>
    <w:rsid w:val="006F687F"/>
    <w:rsid w:val="006F6AF9"/>
    <w:rsid w:val="006F725D"/>
    <w:rsid w:val="00701C25"/>
    <w:rsid w:val="00701CEA"/>
    <w:rsid w:val="007021B8"/>
    <w:rsid w:val="007030A9"/>
    <w:rsid w:val="0070495B"/>
    <w:rsid w:val="00706138"/>
    <w:rsid w:val="007065E1"/>
    <w:rsid w:val="007066D6"/>
    <w:rsid w:val="00710181"/>
    <w:rsid w:val="0071179A"/>
    <w:rsid w:val="00711A7A"/>
    <w:rsid w:val="0071222F"/>
    <w:rsid w:val="00713C9A"/>
    <w:rsid w:val="00713DF0"/>
    <w:rsid w:val="007142C8"/>
    <w:rsid w:val="0071441A"/>
    <w:rsid w:val="00714ED1"/>
    <w:rsid w:val="0071598D"/>
    <w:rsid w:val="00717235"/>
    <w:rsid w:val="007177BB"/>
    <w:rsid w:val="00717B3B"/>
    <w:rsid w:val="00717B46"/>
    <w:rsid w:val="0072037F"/>
    <w:rsid w:val="007208E9"/>
    <w:rsid w:val="00721078"/>
    <w:rsid w:val="007216F8"/>
    <w:rsid w:val="00721A3C"/>
    <w:rsid w:val="00721C26"/>
    <w:rsid w:val="0072206C"/>
    <w:rsid w:val="00723F19"/>
    <w:rsid w:val="00730421"/>
    <w:rsid w:val="007304E3"/>
    <w:rsid w:val="007307DC"/>
    <w:rsid w:val="0073176C"/>
    <w:rsid w:val="0073275C"/>
    <w:rsid w:val="00732E25"/>
    <w:rsid w:val="0073361E"/>
    <w:rsid w:val="00733FE5"/>
    <w:rsid w:val="00734F74"/>
    <w:rsid w:val="007351BB"/>
    <w:rsid w:val="00735ACE"/>
    <w:rsid w:val="00735C71"/>
    <w:rsid w:val="00736249"/>
    <w:rsid w:val="00736282"/>
    <w:rsid w:val="00736F0A"/>
    <w:rsid w:val="00740F1E"/>
    <w:rsid w:val="007422F1"/>
    <w:rsid w:val="00742936"/>
    <w:rsid w:val="007441F1"/>
    <w:rsid w:val="00745A32"/>
    <w:rsid w:val="00745BAA"/>
    <w:rsid w:val="007462C6"/>
    <w:rsid w:val="00750FA9"/>
    <w:rsid w:val="007517E0"/>
    <w:rsid w:val="00751A51"/>
    <w:rsid w:val="00752445"/>
    <w:rsid w:val="00752BE1"/>
    <w:rsid w:val="00753792"/>
    <w:rsid w:val="007538B9"/>
    <w:rsid w:val="007546F0"/>
    <w:rsid w:val="00754DE5"/>
    <w:rsid w:val="00755D2A"/>
    <w:rsid w:val="00755F39"/>
    <w:rsid w:val="00755FE2"/>
    <w:rsid w:val="007567DD"/>
    <w:rsid w:val="00757073"/>
    <w:rsid w:val="00757D24"/>
    <w:rsid w:val="007606AA"/>
    <w:rsid w:val="0076075C"/>
    <w:rsid w:val="00760E1F"/>
    <w:rsid w:val="00761629"/>
    <w:rsid w:val="00761FFF"/>
    <w:rsid w:val="00762083"/>
    <w:rsid w:val="00763347"/>
    <w:rsid w:val="00763799"/>
    <w:rsid w:val="00765541"/>
    <w:rsid w:val="0076638A"/>
    <w:rsid w:val="00766B7D"/>
    <w:rsid w:val="007678DF"/>
    <w:rsid w:val="00770CCB"/>
    <w:rsid w:val="0077263E"/>
    <w:rsid w:val="007726EF"/>
    <w:rsid w:val="007737E6"/>
    <w:rsid w:val="00775CA5"/>
    <w:rsid w:val="00775D41"/>
    <w:rsid w:val="007765B2"/>
    <w:rsid w:val="0077710B"/>
    <w:rsid w:val="00777A84"/>
    <w:rsid w:val="007811EB"/>
    <w:rsid w:val="00781225"/>
    <w:rsid w:val="007817E8"/>
    <w:rsid w:val="00781C78"/>
    <w:rsid w:val="00781EB5"/>
    <w:rsid w:val="00782479"/>
    <w:rsid w:val="0078318F"/>
    <w:rsid w:val="0078332B"/>
    <w:rsid w:val="00783585"/>
    <w:rsid w:val="0078475C"/>
    <w:rsid w:val="00784E40"/>
    <w:rsid w:val="00784EB2"/>
    <w:rsid w:val="007903D8"/>
    <w:rsid w:val="00790AED"/>
    <w:rsid w:val="007916DC"/>
    <w:rsid w:val="00792319"/>
    <w:rsid w:val="00792F02"/>
    <w:rsid w:val="0079347B"/>
    <w:rsid w:val="00794399"/>
    <w:rsid w:val="00795D84"/>
    <w:rsid w:val="007962F6"/>
    <w:rsid w:val="00796BCD"/>
    <w:rsid w:val="00796FA1"/>
    <w:rsid w:val="00797335"/>
    <w:rsid w:val="00797816"/>
    <w:rsid w:val="007978AB"/>
    <w:rsid w:val="00797941"/>
    <w:rsid w:val="007A00C6"/>
    <w:rsid w:val="007A0AFE"/>
    <w:rsid w:val="007A0C48"/>
    <w:rsid w:val="007A14E0"/>
    <w:rsid w:val="007A1D1B"/>
    <w:rsid w:val="007A279D"/>
    <w:rsid w:val="007A327B"/>
    <w:rsid w:val="007A7A81"/>
    <w:rsid w:val="007B0981"/>
    <w:rsid w:val="007B1A7F"/>
    <w:rsid w:val="007B1B80"/>
    <w:rsid w:val="007B1CF0"/>
    <w:rsid w:val="007B26D8"/>
    <w:rsid w:val="007B2958"/>
    <w:rsid w:val="007B4032"/>
    <w:rsid w:val="007B463F"/>
    <w:rsid w:val="007B4C5C"/>
    <w:rsid w:val="007B588C"/>
    <w:rsid w:val="007B6C50"/>
    <w:rsid w:val="007C00DB"/>
    <w:rsid w:val="007C0845"/>
    <w:rsid w:val="007C0912"/>
    <w:rsid w:val="007C0D76"/>
    <w:rsid w:val="007C21AE"/>
    <w:rsid w:val="007C4B20"/>
    <w:rsid w:val="007C4C32"/>
    <w:rsid w:val="007C5220"/>
    <w:rsid w:val="007C5AFB"/>
    <w:rsid w:val="007C650F"/>
    <w:rsid w:val="007C6A3D"/>
    <w:rsid w:val="007C6EEC"/>
    <w:rsid w:val="007D0FC0"/>
    <w:rsid w:val="007D14E0"/>
    <w:rsid w:val="007D6554"/>
    <w:rsid w:val="007D68FF"/>
    <w:rsid w:val="007D76EB"/>
    <w:rsid w:val="007E108C"/>
    <w:rsid w:val="007E2EE4"/>
    <w:rsid w:val="007E32FF"/>
    <w:rsid w:val="007E33D2"/>
    <w:rsid w:val="007E3B22"/>
    <w:rsid w:val="007E3F4B"/>
    <w:rsid w:val="007E492F"/>
    <w:rsid w:val="007E6048"/>
    <w:rsid w:val="007E7920"/>
    <w:rsid w:val="007F0525"/>
    <w:rsid w:val="007F1D1C"/>
    <w:rsid w:val="007F1DD4"/>
    <w:rsid w:val="007F3717"/>
    <w:rsid w:val="007F41F8"/>
    <w:rsid w:val="007F50C5"/>
    <w:rsid w:val="007F5121"/>
    <w:rsid w:val="007F5C8C"/>
    <w:rsid w:val="007F6E8A"/>
    <w:rsid w:val="007F7A6F"/>
    <w:rsid w:val="008013C3"/>
    <w:rsid w:val="008018AD"/>
    <w:rsid w:val="00801B2E"/>
    <w:rsid w:val="00802DCB"/>
    <w:rsid w:val="00804593"/>
    <w:rsid w:val="008058DB"/>
    <w:rsid w:val="00807C7F"/>
    <w:rsid w:val="008113E7"/>
    <w:rsid w:val="008124F6"/>
    <w:rsid w:val="0081272E"/>
    <w:rsid w:val="00812A2D"/>
    <w:rsid w:val="00813357"/>
    <w:rsid w:val="00813B1E"/>
    <w:rsid w:val="00814E0D"/>
    <w:rsid w:val="00816803"/>
    <w:rsid w:val="00817297"/>
    <w:rsid w:val="008174F2"/>
    <w:rsid w:val="00817EB2"/>
    <w:rsid w:val="00817F1F"/>
    <w:rsid w:val="008204CD"/>
    <w:rsid w:val="008208A9"/>
    <w:rsid w:val="00820FD3"/>
    <w:rsid w:val="00821427"/>
    <w:rsid w:val="00822382"/>
    <w:rsid w:val="00822C93"/>
    <w:rsid w:val="00822E1E"/>
    <w:rsid w:val="00822F0E"/>
    <w:rsid w:val="0082408A"/>
    <w:rsid w:val="008246AA"/>
    <w:rsid w:val="008258F8"/>
    <w:rsid w:val="00825944"/>
    <w:rsid w:val="008262EF"/>
    <w:rsid w:val="008272C1"/>
    <w:rsid w:val="00827481"/>
    <w:rsid w:val="008276A7"/>
    <w:rsid w:val="0083015F"/>
    <w:rsid w:val="00832672"/>
    <w:rsid w:val="00834618"/>
    <w:rsid w:val="00834D22"/>
    <w:rsid w:val="00834DB5"/>
    <w:rsid w:val="00835551"/>
    <w:rsid w:val="00835B96"/>
    <w:rsid w:val="00835CBF"/>
    <w:rsid w:val="00836D20"/>
    <w:rsid w:val="008371AE"/>
    <w:rsid w:val="00837535"/>
    <w:rsid w:val="008427FC"/>
    <w:rsid w:val="00842C73"/>
    <w:rsid w:val="0084396C"/>
    <w:rsid w:val="00843CC5"/>
    <w:rsid w:val="00844CBE"/>
    <w:rsid w:val="008455E2"/>
    <w:rsid w:val="00846CB0"/>
    <w:rsid w:val="008471E9"/>
    <w:rsid w:val="008472D4"/>
    <w:rsid w:val="008479F6"/>
    <w:rsid w:val="00847EDC"/>
    <w:rsid w:val="00850EBE"/>
    <w:rsid w:val="00851878"/>
    <w:rsid w:val="008520A2"/>
    <w:rsid w:val="00852FFF"/>
    <w:rsid w:val="00854B75"/>
    <w:rsid w:val="00854DA8"/>
    <w:rsid w:val="00856684"/>
    <w:rsid w:val="008567EB"/>
    <w:rsid w:val="00856C9E"/>
    <w:rsid w:val="00856F06"/>
    <w:rsid w:val="0086079A"/>
    <w:rsid w:val="00860E1C"/>
    <w:rsid w:val="00861C2E"/>
    <w:rsid w:val="00862792"/>
    <w:rsid w:val="00863CC5"/>
    <w:rsid w:val="0086490B"/>
    <w:rsid w:val="00865695"/>
    <w:rsid w:val="00866D7C"/>
    <w:rsid w:val="00870B2C"/>
    <w:rsid w:val="00872C85"/>
    <w:rsid w:val="00874360"/>
    <w:rsid w:val="00874A4E"/>
    <w:rsid w:val="00875071"/>
    <w:rsid w:val="00875183"/>
    <w:rsid w:val="008760F5"/>
    <w:rsid w:val="0087627A"/>
    <w:rsid w:val="008770A4"/>
    <w:rsid w:val="00877422"/>
    <w:rsid w:val="0087774C"/>
    <w:rsid w:val="008778E2"/>
    <w:rsid w:val="00880543"/>
    <w:rsid w:val="00880C0D"/>
    <w:rsid w:val="00880D08"/>
    <w:rsid w:val="008829CD"/>
    <w:rsid w:val="00882C93"/>
    <w:rsid w:val="00882D06"/>
    <w:rsid w:val="00883245"/>
    <w:rsid w:val="00883749"/>
    <w:rsid w:val="00883818"/>
    <w:rsid w:val="008852CD"/>
    <w:rsid w:val="00886CAD"/>
    <w:rsid w:val="00887319"/>
    <w:rsid w:val="00890C46"/>
    <w:rsid w:val="00891F5D"/>
    <w:rsid w:val="00892BBB"/>
    <w:rsid w:val="00892C40"/>
    <w:rsid w:val="00893A26"/>
    <w:rsid w:val="008940F0"/>
    <w:rsid w:val="00894546"/>
    <w:rsid w:val="00895741"/>
    <w:rsid w:val="00895C38"/>
    <w:rsid w:val="008963BA"/>
    <w:rsid w:val="00896B97"/>
    <w:rsid w:val="008979DD"/>
    <w:rsid w:val="008A0637"/>
    <w:rsid w:val="008A1111"/>
    <w:rsid w:val="008A25F2"/>
    <w:rsid w:val="008A370A"/>
    <w:rsid w:val="008A6CFA"/>
    <w:rsid w:val="008A6F97"/>
    <w:rsid w:val="008A7740"/>
    <w:rsid w:val="008B15FD"/>
    <w:rsid w:val="008B1A11"/>
    <w:rsid w:val="008B24AE"/>
    <w:rsid w:val="008B35E6"/>
    <w:rsid w:val="008B3A06"/>
    <w:rsid w:val="008B3E86"/>
    <w:rsid w:val="008B45F2"/>
    <w:rsid w:val="008B4E82"/>
    <w:rsid w:val="008B5BEC"/>
    <w:rsid w:val="008B5C11"/>
    <w:rsid w:val="008B606A"/>
    <w:rsid w:val="008B61C4"/>
    <w:rsid w:val="008B61FC"/>
    <w:rsid w:val="008B646B"/>
    <w:rsid w:val="008B7213"/>
    <w:rsid w:val="008B7416"/>
    <w:rsid w:val="008B7637"/>
    <w:rsid w:val="008C1B7C"/>
    <w:rsid w:val="008C1FFC"/>
    <w:rsid w:val="008C21FC"/>
    <w:rsid w:val="008C43FF"/>
    <w:rsid w:val="008C4BAA"/>
    <w:rsid w:val="008C4FD2"/>
    <w:rsid w:val="008C5BFB"/>
    <w:rsid w:val="008C63E3"/>
    <w:rsid w:val="008C7EDC"/>
    <w:rsid w:val="008D1EFD"/>
    <w:rsid w:val="008D213B"/>
    <w:rsid w:val="008D219E"/>
    <w:rsid w:val="008D2C91"/>
    <w:rsid w:val="008D3B6A"/>
    <w:rsid w:val="008D4264"/>
    <w:rsid w:val="008D5093"/>
    <w:rsid w:val="008D520A"/>
    <w:rsid w:val="008D635F"/>
    <w:rsid w:val="008D69BD"/>
    <w:rsid w:val="008D6E01"/>
    <w:rsid w:val="008D7D50"/>
    <w:rsid w:val="008E2BBD"/>
    <w:rsid w:val="008E2E16"/>
    <w:rsid w:val="008E382D"/>
    <w:rsid w:val="008E5490"/>
    <w:rsid w:val="008E5905"/>
    <w:rsid w:val="008E5FEF"/>
    <w:rsid w:val="008F01B1"/>
    <w:rsid w:val="008F0791"/>
    <w:rsid w:val="008F1E07"/>
    <w:rsid w:val="008F2AEA"/>
    <w:rsid w:val="008F3057"/>
    <w:rsid w:val="008F38C3"/>
    <w:rsid w:val="008F3F91"/>
    <w:rsid w:val="008F4FC1"/>
    <w:rsid w:val="008F532C"/>
    <w:rsid w:val="008F587D"/>
    <w:rsid w:val="008F5D85"/>
    <w:rsid w:val="008F6AF1"/>
    <w:rsid w:val="009011C1"/>
    <w:rsid w:val="0090153E"/>
    <w:rsid w:val="0090159A"/>
    <w:rsid w:val="009016E6"/>
    <w:rsid w:val="00901C71"/>
    <w:rsid w:val="00906628"/>
    <w:rsid w:val="00906A36"/>
    <w:rsid w:val="0090749B"/>
    <w:rsid w:val="009111CF"/>
    <w:rsid w:val="0091181F"/>
    <w:rsid w:val="00911D46"/>
    <w:rsid w:val="00912203"/>
    <w:rsid w:val="009123DC"/>
    <w:rsid w:val="009130D5"/>
    <w:rsid w:val="00914432"/>
    <w:rsid w:val="00916C1F"/>
    <w:rsid w:val="00920984"/>
    <w:rsid w:val="0092208B"/>
    <w:rsid w:val="00922C95"/>
    <w:rsid w:val="00922EA7"/>
    <w:rsid w:val="009232EA"/>
    <w:rsid w:val="00923428"/>
    <w:rsid w:val="0092405B"/>
    <w:rsid w:val="0093089D"/>
    <w:rsid w:val="00930E29"/>
    <w:rsid w:val="00931AFF"/>
    <w:rsid w:val="0093300A"/>
    <w:rsid w:val="00933A4C"/>
    <w:rsid w:val="00934D15"/>
    <w:rsid w:val="0093550C"/>
    <w:rsid w:val="009366E5"/>
    <w:rsid w:val="00936C1E"/>
    <w:rsid w:val="00936D9D"/>
    <w:rsid w:val="009371CB"/>
    <w:rsid w:val="009375CC"/>
    <w:rsid w:val="00940662"/>
    <w:rsid w:val="009407A8"/>
    <w:rsid w:val="00940D7B"/>
    <w:rsid w:val="009425CA"/>
    <w:rsid w:val="00943032"/>
    <w:rsid w:val="00943D30"/>
    <w:rsid w:val="009454B1"/>
    <w:rsid w:val="0094561A"/>
    <w:rsid w:val="00945732"/>
    <w:rsid w:val="00945745"/>
    <w:rsid w:val="009457F4"/>
    <w:rsid w:val="00952B13"/>
    <w:rsid w:val="00953265"/>
    <w:rsid w:val="00953B53"/>
    <w:rsid w:val="00953C87"/>
    <w:rsid w:val="00953D75"/>
    <w:rsid w:val="0095438B"/>
    <w:rsid w:val="00954BD7"/>
    <w:rsid w:val="00956791"/>
    <w:rsid w:val="00956D69"/>
    <w:rsid w:val="00960E85"/>
    <w:rsid w:val="009617C8"/>
    <w:rsid w:val="0096210B"/>
    <w:rsid w:val="009627EF"/>
    <w:rsid w:val="009638BB"/>
    <w:rsid w:val="00963BC3"/>
    <w:rsid w:val="00963E0D"/>
    <w:rsid w:val="00964694"/>
    <w:rsid w:val="00964AF0"/>
    <w:rsid w:val="009656C7"/>
    <w:rsid w:val="00966A39"/>
    <w:rsid w:val="0097058C"/>
    <w:rsid w:val="00970A7D"/>
    <w:rsid w:val="00971B27"/>
    <w:rsid w:val="00971ED0"/>
    <w:rsid w:val="00972AC4"/>
    <w:rsid w:val="00973350"/>
    <w:rsid w:val="0097336E"/>
    <w:rsid w:val="009739A1"/>
    <w:rsid w:val="00973A2B"/>
    <w:rsid w:val="009742A4"/>
    <w:rsid w:val="00974512"/>
    <w:rsid w:val="009745B6"/>
    <w:rsid w:val="00974DA4"/>
    <w:rsid w:val="00975EA9"/>
    <w:rsid w:val="00975F2D"/>
    <w:rsid w:val="00976412"/>
    <w:rsid w:val="009776EE"/>
    <w:rsid w:val="009805D0"/>
    <w:rsid w:val="00981471"/>
    <w:rsid w:val="00981E7C"/>
    <w:rsid w:val="0098257E"/>
    <w:rsid w:val="009841B6"/>
    <w:rsid w:val="009847CD"/>
    <w:rsid w:val="00985511"/>
    <w:rsid w:val="00985567"/>
    <w:rsid w:val="00986C49"/>
    <w:rsid w:val="00987B9A"/>
    <w:rsid w:val="00992690"/>
    <w:rsid w:val="009927CD"/>
    <w:rsid w:val="0099356A"/>
    <w:rsid w:val="00993C83"/>
    <w:rsid w:val="009951D8"/>
    <w:rsid w:val="00996307"/>
    <w:rsid w:val="0099643A"/>
    <w:rsid w:val="00997E0E"/>
    <w:rsid w:val="009A025D"/>
    <w:rsid w:val="009A02E7"/>
    <w:rsid w:val="009A0D2B"/>
    <w:rsid w:val="009A0F68"/>
    <w:rsid w:val="009A0FD6"/>
    <w:rsid w:val="009A1EB6"/>
    <w:rsid w:val="009A27E6"/>
    <w:rsid w:val="009A2B15"/>
    <w:rsid w:val="009A49C9"/>
    <w:rsid w:val="009A7A98"/>
    <w:rsid w:val="009B12B2"/>
    <w:rsid w:val="009B64AB"/>
    <w:rsid w:val="009B6FAE"/>
    <w:rsid w:val="009B7018"/>
    <w:rsid w:val="009C125A"/>
    <w:rsid w:val="009C143B"/>
    <w:rsid w:val="009C3406"/>
    <w:rsid w:val="009C4427"/>
    <w:rsid w:val="009C64EC"/>
    <w:rsid w:val="009C731D"/>
    <w:rsid w:val="009D06F1"/>
    <w:rsid w:val="009D1297"/>
    <w:rsid w:val="009D229A"/>
    <w:rsid w:val="009D3F55"/>
    <w:rsid w:val="009D4559"/>
    <w:rsid w:val="009D622C"/>
    <w:rsid w:val="009D7E1D"/>
    <w:rsid w:val="009D7F5A"/>
    <w:rsid w:val="009E0576"/>
    <w:rsid w:val="009E2D7C"/>
    <w:rsid w:val="009E3A56"/>
    <w:rsid w:val="009E43A0"/>
    <w:rsid w:val="009E4452"/>
    <w:rsid w:val="009E449F"/>
    <w:rsid w:val="009E6422"/>
    <w:rsid w:val="009E65E8"/>
    <w:rsid w:val="009E65F9"/>
    <w:rsid w:val="009E6DB0"/>
    <w:rsid w:val="009E76A5"/>
    <w:rsid w:val="009E7C29"/>
    <w:rsid w:val="009F188B"/>
    <w:rsid w:val="009F2AE6"/>
    <w:rsid w:val="009F2B95"/>
    <w:rsid w:val="009F321F"/>
    <w:rsid w:val="009F4912"/>
    <w:rsid w:val="009F4949"/>
    <w:rsid w:val="009F49AE"/>
    <w:rsid w:val="009F54F1"/>
    <w:rsid w:val="009F5A35"/>
    <w:rsid w:val="009F5ABC"/>
    <w:rsid w:val="009F6481"/>
    <w:rsid w:val="009F6BC3"/>
    <w:rsid w:val="009F7CE1"/>
    <w:rsid w:val="00A009F0"/>
    <w:rsid w:val="00A00AED"/>
    <w:rsid w:val="00A013DB"/>
    <w:rsid w:val="00A0156D"/>
    <w:rsid w:val="00A01A6A"/>
    <w:rsid w:val="00A01B50"/>
    <w:rsid w:val="00A02A67"/>
    <w:rsid w:val="00A02E4C"/>
    <w:rsid w:val="00A03649"/>
    <w:rsid w:val="00A03A34"/>
    <w:rsid w:val="00A03CA8"/>
    <w:rsid w:val="00A10699"/>
    <w:rsid w:val="00A11B05"/>
    <w:rsid w:val="00A12CBF"/>
    <w:rsid w:val="00A14732"/>
    <w:rsid w:val="00A153D2"/>
    <w:rsid w:val="00A16C82"/>
    <w:rsid w:val="00A17DE2"/>
    <w:rsid w:val="00A21366"/>
    <w:rsid w:val="00A2289E"/>
    <w:rsid w:val="00A23B4B"/>
    <w:rsid w:val="00A23EC0"/>
    <w:rsid w:val="00A23FD0"/>
    <w:rsid w:val="00A24697"/>
    <w:rsid w:val="00A24A93"/>
    <w:rsid w:val="00A25511"/>
    <w:rsid w:val="00A256F0"/>
    <w:rsid w:val="00A25ECE"/>
    <w:rsid w:val="00A274E6"/>
    <w:rsid w:val="00A30032"/>
    <w:rsid w:val="00A31073"/>
    <w:rsid w:val="00A311B4"/>
    <w:rsid w:val="00A31732"/>
    <w:rsid w:val="00A320C1"/>
    <w:rsid w:val="00A32EBF"/>
    <w:rsid w:val="00A332E7"/>
    <w:rsid w:val="00A33DE1"/>
    <w:rsid w:val="00A33F16"/>
    <w:rsid w:val="00A36AD6"/>
    <w:rsid w:val="00A36D5A"/>
    <w:rsid w:val="00A37661"/>
    <w:rsid w:val="00A401C8"/>
    <w:rsid w:val="00A41264"/>
    <w:rsid w:val="00A41663"/>
    <w:rsid w:val="00A4182D"/>
    <w:rsid w:val="00A41952"/>
    <w:rsid w:val="00A42520"/>
    <w:rsid w:val="00A43518"/>
    <w:rsid w:val="00A44109"/>
    <w:rsid w:val="00A449B2"/>
    <w:rsid w:val="00A44E7D"/>
    <w:rsid w:val="00A45437"/>
    <w:rsid w:val="00A463D0"/>
    <w:rsid w:val="00A464FE"/>
    <w:rsid w:val="00A47941"/>
    <w:rsid w:val="00A505C1"/>
    <w:rsid w:val="00A50885"/>
    <w:rsid w:val="00A50BA4"/>
    <w:rsid w:val="00A5118F"/>
    <w:rsid w:val="00A512B7"/>
    <w:rsid w:val="00A51832"/>
    <w:rsid w:val="00A51B11"/>
    <w:rsid w:val="00A52010"/>
    <w:rsid w:val="00A53013"/>
    <w:rsid w:val="00A5360A"/>
    <w:rsid w:val="00A53B2E"/>
    <w:rsid w:val="00A5437F"/>
    <w:rsid w:val="00A55664"/>
    <w:rsid w:val="00A55EB8"/>
    <w:rsid w:val="00A55FF3"/>
    <w:rsid w:val="00A57BBA"/>
    <w:rsid w:val="00A60105"/>
    <w:rsid w:val="00A60469"/>
    <w:rsid w:val="00A62F83"/>
    <w:rsid w:val="00A64E55"/>
    <w:rsid w:val="00A65175"/>
    <w:rsid w:val="00A65C32"/>
    <w:rsid w:val="00A65D05"/>
    <w:rsid w:val="00A65FF9"/>
    <w:rsid w:val="00A66CE9"/>
    <w:rsid w:val="00A67647"/>
    <w:rsid w:val="00A67989"/>
    <w:rsid w:val="00A67CA8"/>
    <w:rsid w:val="00A702B6"/>
    <w:rsid w:val="00A703ED"/>
    <w:rsid w:val="00A7126E"/>
    <w:rsid w:val="00A72313"/>
    <w:rsid w:val="00A7277A"/>
    <w:rsid w:val="00A74262"/>
    <w:rsid w:val="00A7493D"/>
    <w:rsid w:val="00A755E5"/>
    <w:rsid w:val="00A76331"/>
    <w:rsid w:val="00A76E0B"/>
    <w:rsid w:val="00A7732C"/>
    <w:rsid w:val="00A80E32"/>
    <w:rsid w:val="00A80ED8"/>
    <w:rsid w:val="00A81632"/>
    <w:rsid w:val="00A81866"/>
    <w:rsid w:val="00A81E1C"/>
    <w:rsid w:val="00A820FD"/>
    <w:rsid w:val="00A823AA"/>
    <w:rsid w:val="00A82D74"/>
    <w:rsid w:val="00A8495B"/>
    <w:rsid w:val="00A849E7"/>
    <w:rsid w:val="00A85D72"/>
    <w:rsid w:val="00A86E2D"/>
    <w:rsid w:val="00A8753B"/>
    <w:rsid w:val="00A878AB"/>
    <w:rsid w:val="00A878B1"/>
    <w:rsid w:val="00A9168F"/>
    <w:rsid w:val="00A92431"/>
    <w:rsid w:val="00A92955"/>
    <w:rsid w:val="00A929DC"/>
    <w:rsid w:val="00A94C02"/>
    <w:rsid w:val="00A95C0D"/>
    <w:rsid w:val="00A97044"/>
    <w:rsid w:val="00A97E3E"/>
    <w:rsid w:val="00AA0CA1"/>
    <w:rsid w:val="00AA25E6"/>
    <w:rsid w:val="00AA27A9"/>
    <w:rsid w:val="00AA3C3E"/>
    <w:rsid w:val="00AA3C9F"/>
    <w:rsid w:val="00AA4820"/>
    <w:rsid w:val="00AA56C4"/>
    <w:rsid w:val="00AB0995"/>
    <w:rsid w:val="00AB0D76"/>
    <w:rsid w:val="00AB1BF0"/>
    <w:rsid w:val="00AB1BF8"/>
    <w:rsid w:val="00AB222F"/>
    <w:rsid w:val="00AB316C"/>
    <w:rsid w:val="00AB36CF"/>
    <w:rsid w:val="00AB3935"/>
    <w:rsid w:val="00AB4298"/>
    <w:rsid w:val="00AB461F"/>
    <w:rsid w:val="00AB61BC"/>
    <w:rsid w:val="00AB6239"/>
    <w:rsid w:val="00AB6404"/>
    <w:rsid w:val="00AB6444"/>
    <w:rsid w:val="00AB6496"/>
    <w:rsid w:val="00AB7508"/>
    <w:rsid w:val="00AC11A3"/>
    <w:rsid w:val="00AC239B"/>
    <w:rsid w:val="00AC2961"/>
    <w:rsid w:val="00AC2BCF"/>
    <w:rsid w:val="00AC2F44"/>
    <w:rsid w:val="00AC4178"/>
    <w:rsid w:val="00AC4941"/>
    <w:rsid w:val="00AC4E16"/>
    <w:rsid w:val="00AC52DC"/>
    <w:rsid w:val="00AC5AE0"/>
    <w:rsid w:val="00AD0881"/>
    <w:rsid w:val="00AD0B85"/>
    <w:rsid w:val="00AD0CCC"/>
    <w:rsid w:val="00AD10C2"/>
    <w:rsid w:val="00AD1753"/>
    <w:rsid w:val="00AD1A9E"/>
    <w:rsid w:val="00AD1AA8"/>
    <w:rsid w:val="00AD3397"/>
    <w:rsid w:val="00AD3A07"/>
    <w:rsid w:val="00AD52B8"/>
    <w:rsid w:val="00AD549D"/>
    <w:rsid w:val="00AD7449"/>
    <w:rsid w:val="00AE0F15"/>
    <w:rsid w:val="00AE18FD"/>
    <w:rsid w:val="00AE3890"/>
    <w:rsid w:val="00AE3E23"/>
    <w:rsid w:val="00AE43FA"/>
    <w:rsid w:val="00AE44A9"/>
    <w:rsid w:val="00AE48F5"/>
    <w:rsid w:val="00AE51A0"/>
    <w:rsid w:val="00AE53AC"/>
    <w:rsid w:val="00AE5725"/>
    <w:rsid w:val="00AE5C0E"/>
    <w:rsid w:val="00AE5EE5"/>
    <w:rsid w:val="00AE6B61"/>
    <w:rsid w:val="00AE775F"/>
    <w:rsid w:val="00AE7D2F"/>
    <w:rsid w:val="00AE7DE9"/>
    <w:rsid w:val="00AF015F"/>
    <w:rsid w:val="00AF01F0"/>
    <w:rsid w:val="00AF0AD1"/>
    <w:rsid w:val="00AF1132"/>
    <w:rsid w:val="00AF1957"/>
    <w:rsid w:val="00AF21E6"/>
    <w:rsid w:val="00AF2689"/>
    <w:rsid w:val="00AF44AA"/>
    <w:rsid w:val="00AF5E0A"/>
    <w:rsid w:val="00AF6B8A"/>
    <w:rsid w:val="00AF6C50"/>
    <w:rsid w:val="00AF6CC0"/>
    <w:rsid w:val="00B00A9C"/>
    <w:rsid w:val="00B00DBB"/>
    <w:rsid w:val="00B01F4C"/>
    <w:rsid w:val="00B0373E"/>
    <w:rsid w:val="00B04739"/>
    <w:rsid w:val="00B05DE6"/>
    <w:rsid w:val="00B060DD"/>
    <w:rsid w:val="00B101F6"/>
    <w:rsid w:val="00B10B28"/>
    <w:rsid w:val="00B11128"/>
    <w:rsid w:val="00B11FBD"/>
    <w:rsid w:val="00B1204D"/>
    <w:rsid w:val="00B142D7"/>
    <w:rsid w:val="00B14856"/>
    <w:rsid w:val="00B148BC"/>
    <w:rsid w:val="00B14C70"/>
    <w:rsid w:val="00B155ED"/>
    <w:rsid w:val="00B17BDA"/>
    <w:rsid w:val="00B23BAA"/>
    <w:rsid w:val="00B2667A"/>
    <w:rsid w:val="00B27493"/>
    <w:rsid w:val="00B278D6"/>
    <w:rsid w:val="00B30306"/>
    <w:rsid w:val="00B306F6"/>
    <w:rsid w:val="00B30B6F"/>
    <w:rsid w:val="00B310A6"/>
    <w:rsid w:val="00B31112"/>
    <w:rsid w:val="00B318AB"/>
    <w:rsid w:val="00B31CA0"/>
    <w:rsid w:val="00B3235A"/>
    <w:rsid w:val="00B332C3"/>
    <w:rsid w:val="00B33359"/>
    <w:rsid w:val="00B34972"/>
    <w:rsid w:val="00B34F7B"/>
    <w:rsid w:val="00B3558B"/>
    <w:rsid w:val="00B356E4"/>
    <w:rsid w:val="00B35F04"/>
    <w:rsid w:val="00B368A1"/>
    <w:rsid w:val="00B36E64"/>
    <w:rsid w:val="00B37B1A"/>
    <w:rsid w:val="00B4003F"/>
    <w:rsid w:val="00B404A5"/>
    <w:rsid w:val="00B41A1B"/>
    <w:rsid w:val="00B4230C"/>
    <w:rsid w:val="00B42B40"/>
    <w:rsid w:val="00B430CC"/>
    <w:rsid w:val="00B43E6D"/>
    <w:rsid w:val="00B44D36"/>
    <w:rsid w:val="00B45574"/>
    <w:rsid w:val="00B457F3"/>
    <w:rsid w:val="00B459A7"/>
    <w:rsid w:val="00B4718A"/>
    <w:rsid w:val="00B478C2"/>
    <w:rsid w:val="00B47EC9"/>
    <w:rsid w:val="00B50336"/>
    <w:rsid w:val="00B50BBB"/>
    <w:rsid w:val="00B51C25"/>
    <w:rsid w:val="00B51DCF"/>
    <w:rsid w:val="00B52022"/>
    <w:rsid w:val="00B53DEB"/>
    <w:rsid w:val="00B546FB"/>
    <w:rsid w:val="00B54D77"/>
    <w:rsid w:val="00B56779"/>
    <w:rsid w:val="00B57ADB"/>
    <w:rsid w:val="00B57C02"/>
    <w:rsid w:val="00B6073A"/>
    <w:rsid w:val="00B60DE1"/>
    <w:rsid w:val="00B61048"/>
    <w:rsid w:val="00B624BE"/>
    <w:rsid w:val="00B632BD"/>
    <w:rsid w:val="00B64235"/>
    <w:rsid w:val="00B64C2D"/>
    <w:rsid w:val="00B65675"/>
    <w:rsid w:val="00B65CCF"/>
    <w:rsid w:val="00B671F3"/>
    <w:rsid w:val="00B672F0"/>
    <w:rsid w:val="00B67C09"/>
    <w:rsid w:val="00B7087D"/>
    <w:rsid w:val="00B70E0D"/>
    <w:rsid w:val="00B71D56"/>
    <w:rsid w:val="00B72812"/>
    <w:rsid w:val="00B73460"/>
    <w:rsid w:val="00B734CF"/>
    <w:rsid w:val="00B73E4F"/>
    <w:rsid w:val="00B740A9"/>
    <w:rsid w:val="00B74B6E"/>
    <w:rsid w:val="00B75051"/>
    <w:rsid w:val="00B76F5B"/>
    <w:rsid w:val="00B77866"/>
    <w:rsid w:val="00B77A23"/>
    <w:rsid w:val="00B77E52"/>
    <w:rsid w:val="00B800B1"/>
    <w:rsid w:val="00B817BD"/>
    <w:rsid w:val="00B8306C"/>
    <w:rsid w:val="00B839FF"/>
    <w:rsid w:val="00B83F39"/>
    <w:rsid w:val="00B840C6"/>
    <w:rsid w:val="00B84899"/>
    <w:rsid w:val="00B84BD4"/>
    <w:rsid w:val="00B862F8"/>
    <w:rsid w:val="00B874CC"/>
    <w:rsid w:val="00B909C7"/>
    <w:rsid w:val="00B909E0"/>
    <w:rsid w:val="00B911FC"/>
    <w:rsid w:val="00B91606"/>
    <w:rsid w:val="00B91E42"/>
    <w:rsid w:val="00B938AA"/>
    <w:rsid w:val="00B93DCE"/>
    <w:rsid w:val="00B93E49"/>
    <w:rsid w:val="00B950C5"/>
    <w:rsid w:val="00B97A9A"/>
    <w:rsid w:val="00BA056C"/>
    <w:rsid w:val="00BA29BE"/>
    <w:rsid w:val="00BA2C1E"/>
    <w:rsid w:val="00BA4269"/>
    <w:rsid w:val="00BA4FD2"/>
    <w:rsid w:val="00BA529C"/>
    <w:rsid w:val="00BA532B"/>
    <w:rsid w:val="00BA5576"/>
    <w:rsid w:val="00BA5AE1"/>
    <w:rsid w:val="00BA610E"/>
    <w:rsid w:val="00BA6D86"/>
    <w:rsid w:val="00BA7806"/>
    <w:rsid w:val="00BB1333"/>
    <w:rsid w:val="00BB19DC"/>
    <w:rsid w:val="00BB1DB9"/>
    <w:rsid w:val="00BB1F75"/>
    <w:rsid w:val="00BB2F77"/>
    <w:rsid w:val="00BB3AEE"/>
    <w:rsid w:val="00BB45F1"/>
    <w:rsid w:val="00BB6488"/>
    <w:rsid w:val="00BB6AF8"/>
    <w:rsid w:val="00BB759C"/>
    <w:rsid w:val="00BC0E4E"/>
    <w:rsid w:val="00BC2C09"/>
    <w:rsid w:val="00BC345D"/>
    <w:rsid w:val="00BC484B"/>
    <w:rsid w:val="00BC56AB"/>
    <w:rsid w:val="00BC5BE9"/>
    <w:rsid w:val="00BC6214"/>
    <w:rsid w:val="00BD0015"/>
    <w:rsid w:val="00BD0436"/>
    <w:rsid w:val="00BD0D23"/>
    <w:rsid w:val="00BD2815"/>
    <w:rsid w:val="00BD321F"/>
    <w:rsid w:val="00BD3635"/>
    <w:rsid w:val="00BE006B"/>
    <w:rsid w:val="00BE1498"/>
    <w:rsid w:val="00BE1525"/>
    <w:rsid w:val="00BE29C2"/>
    <w:rsid w:val="00BE4AFE"/>
    <w:rsid w:val="00BE5399"/>
    <w:rsid w:val="00BE5D38"/>
    <w:rsid w:val="00BE6854"/>
    <w:rsid w:val="00BE7D7F"/>
    <w:rsid w:val="00BF0DBE"/>
    <w:rsid w:val="00BF0DD4"/>
    <w:rsid w:val="00BF100F"/>
    <w:rsid w:val="00BF3126"/>
    <w:rsid w:val="00BF551E"/>
    <w:rsid w:val="00BF7393"/>
    <w:rsid w:val="00BF7785"/>
    <w:rsid w:val="00C003F2"/>
    <w:rsid w:val="00C006B0"/>
    <w:rsid w:val="00C014D4"/>
    <w:rsid w:val="00C0261E"/>
    <w:rsid w:val="00C034A5"/>
    <w:rsid w:val="00C04083"/>
    <w:rsid w:val="00C048CC"/>
    <w:rsid w:val="00C05564"/>
    <w:rsid w:val="00C05CE1"/>
    <w:rsid w:val="00C05F54"/>
    <w:rsid w:val="00C072E4"/>
    <w:rsid w:val="00C10675"/>
    <w:rsid w:val="00C10749"/>
    <w:rsid w:val="00C1108E"/>
    <w:rsid w:val="00C11115"/>
    <w:rsid w:val="00C1177B"/>
    <w:rsid w:val="00C11A30"/>
    <w:rsid w:val="00C130D1"/>
    <w:rsid w:val="00C1393B"/>
    <w:rsid w:val="00C1409B"/>
    <w:rsid w:val="00C158B6"/>
    <w:rsid w:val="00C179F4"/>
    <w:rsid w:val="00C17E0C"/>
    <w:rsid w:val="00C17EA0"/>
    <w:rsid w:val="00C20A99"/>
    <w:rsid w:val="00C23203"/>
    <w:rsid w:val="00C23EF8"/>
    <w:rsid w:val="00C24625"/>
    <w:rsid w:val="00C24A64"/>
    <w:rsid w:val="00C2508C"/>
    <w:rsid w:val="00C25DF5"/>
    <w:rsid w:val="00C264DD"/>
    <w:rsid w:val="00C26AF7"/>
    <w:rsid w:val="00C26D5E"/>
    <w:rsid w:val="00C27CEF"/>
    <w:rsid w:val="00C27E67"/>
    <w:rsid w:val="00C3075D"/>
    <w:rsid w:val="00C310AC"/>
    <w:rsid w:val="00C310D4"/>
    <w:rsid w:val="00C31288"/>
    <w:rsid w:val="00C3130B"/>
    <w:rsid w:val="00C31585"/>
    <w:rsid w:val="00C324AC"/>
    <w:rsid w:val="00C32821"/>
    <w:rsid w:val="00C33EA8"/>
    <w:rsid w:val="00C34C03"/>
    <w:rsid w:val="00C3612D"/>
    <w:rsid w:val="00C37430"/>
    <w:rsid w:val="00C37A69"/>
    <w:rsid w:val="00C37E17"/>
    <w:rsid w:val="00C407E5"/>
    <w:rsid w:val="00C4082E"/>
    <w:rsid w:val="00C41ED5"/>
    <w:rsid w:val="00C4358A"/>
    <w:rsid w:val="00C43658"/>
    <w:rsid w:val="00C47E1F"/>
    <w:rsid w:val="00C47E6C"/>
    <w:rsid w:val="00C50483"/>
    <w:rsid w:val="00C5248F"/>
    <w:rsid w:val="00C5291B"/>
    <w:rsid w:val="00C52969"/>
    <w:rsid w:val="00C53096"/>
    <w:rsid w:val="00C539B6"/>
    <w:rsid w:val="00C549A5"/>
    <w:rsid w:val="00C549E5"/>
    <w:rsid w:val="00C5518F"/>
    <w:rsid w:val="00C5559A"/>
    <w:rsid w:val="00C55B32"/>
    <w:rsid w:val="00C56B49"/>
    <w:rsid w:val="00C57A13"/>
    <w:rsid w:val="00C6198B"/>
    <w:rsid w:val="00C62366"/>
    <w:rsid w:val="00C630BD"/>
    <w:rsid w:val="00C63509"/>
    <w:rsid w:val="00C64644"/>
    <w:rsid w:val="00C656C6"/>
    <w:rsid w:val="00C65FC1"/>
    <w:rsid w:val="00C66001"/>
    <w:rsid w:val="00C67F00"/>
    <w:rsid w:val="00C702A9"/>
    <w:rsid w:val="00C7037F"/>
    <w:rsid w:val="00C7230B"/>
    <w:rsid w:val="00C725F1"/>
    <w:rsid w:val="00C72A35"/>
    <w:rsid w:val="00C73B08"/>
    <w:rsid w:val="00C77C68"/>
    <w:rsid w:val="00C809B1"/>
    <w:rsid w:val="00C81A4A"/>
    <w:rsid w:val="00C82071"/>
    <w:rsid w:val="00C820C3"/>
    <w:rsid w:val="00C8280F"/>
    <w:rsid w:val="00C83A66"/>
    <w:rsid w:val="00C845AE"/>
    <w:rsid w:val="00C84985"/>
    <w:rsid w:val="00C85B59"/>
    <w:rsid w:val="00C85BA7"/>
    <w:rsid w:val="00C85F3F"/>
    <w:rsid w:val="00C85F63"/>
    <w:rsid w:val="00C901E2"/>
    <w:rsid w:val="00C90574"/>
    <w:rsid w:val="00C905F2"/>
    <w:rsid w:val="00C918DC"/>
    <w:rsid w:val="00C9225A"/>
    <w:rsid w:val="00C928E1"/>
    <w:rsid w:val="00C94A39"/>
    <w:rsid w:val="00C94D3B"/>
    <w:rsid w:val="00C9589B"/>
    <w:rsid w:val="00C96B07"/>
    <w:rsid w:val="00C97468"/>
    <w:rsid w:val="00C9765C"/>
    <w:rsid w:val="00C979F0"/>
    <w:rsid w:val="00CA00F5"/>
    <w:rsid w:val="00CA0382"/>
    <w:rsid w:val="00CA15DA"/>
    <w:rsid w:val="00CA1B98"/>
    <w:rsid w:val="00CA1E83"/>
    <w:rsid w:val="00CA359A"/>
    <w:rsid w:val="00CA3E59"/>
    <w:rsid w:val="00CA49CC"/>
    <w:rsid w:val="00CA4E4C"/>
    <w:rsid w:val="00CA5075"/>
    <w:rsid w:val="00CA5420"/>
    <w:rsid w:val="00CA54D3"/>
    <w:rsid w:val="00CA5C7D"/>
    <w:rsid w:val="00CA6174"/>
    <w:rsid w:val="00CA64C9"/>
    <w:rsid w:val="00CA775C"/>
    <w:rsid w:val="00CA7A92"/>
    <w:rsid w:val="00CA7E95"/>
    <w:rsid w:val="00CB154B"/>
    <w:rsid w:val="00CB1AFC"/>
    <w:rsid w:val="00CB1F09"/>
    <w:rsid w:val="00CB397F"/>
    <w:rsid w:val="00CB3A0F"/>
    <w:rsid w:val="00CB3C26"/>
    <w:rsid w:val="00CB4B79"/>
    <w:rsid w:val="00CB5404"/>
    <w:rsid w:val="00CB5CB1"/>
    <w:rsid w:val="00CB605C"/>
    <w:rsid w:val="00CB62E6"/>
    <w:rsid w:val="00CB6FA1"/>
    <w:rsid w:val="00CB7C4F"/>
    <w:rsid w:val="00CB7F22"/>
    <w:rsid w:val="00CC029C"/>
    <w:rsid w:val="00CC0893"/>
    <w:rsid w:val="00CC0D72"/>
    <w:rsid w:val="00CC12BB"/>
    <w:rsid w:val="00CC1377"/>
    <w:rsid w:val="00CC173C"/>
    <w:rsid w:val="00CC1B0E"/>
    <w:rsid w:val="00CC40AD"/>
    <w:rsid w:val="00CC48A7"/>
    <w:rsid w:val="00CC548D"/>
    <w:rsid w:val="00CC798A"/>
    <w:rsid w:val="00CC79C0"/>
    <w:rsid w:val="00CD1813"/>
    <w:rsid w:val="00CD242A"/>
    <w:rsid w:val="00CD3F0B"/>
    <w:rsid w:val="00CD3FF6"/>
    <w:rsid w:val="00CD42CF"/>
    <w:rsid w:val="00CD4B2B"/>
    <w:rsid w:val="00CD50C3"/>
    <w:rsid w:val="00CD5D13"/>
    <w:rsid w:val="00CD69CA"/>
    <w:rsid w:val="00CD6C05"/>
    <w:rsid w:val="00CE01B3"/>
    <w:rsid w:val="00CE035C"/>
    <w:rsid w:val="00CE0CB6"/>
    <w:rsid w:val="00CE21FA"/>
    <w:rsid w:val="00CE31C8"/>
    <w:rsid w:val="00CE3D70"/>
    <w:rsid w:val="00CE411E"/>
    <w:rsid w:val="00CE6842"/>
    <w:rsid w:val="00CE6C6D"/>
    <w:rsid w:val="00CE7D1C"/>
    <w:rsid w:val="00CF0343"/>
    <w:rsid w:val="00CF186C"/>
    <w:rsid w:val="00CF1924"/>
    <w:rsid w:val="00CF2B38"/>
    <w:rsid w:val="00CF3815"/>
    <w:rsid w:val="00CF41E0"/>
    <w:rsid w:val="00CF4C06"/>
    <w:rsid w:val="00CF524D"/>
    <w:rsid w:val="00CF721A"/>
    <w:rsid w:val="00CF7231"/>
    <w:rsid w:val="00D015D3"/>
    <w:rsid w:val="00D032F2"/>
    <w:rsid w:val="00D0344D"/>
    <w:rsid w:val="00D037D7"/>
    <w:rsid w:val="00D042A9"/>
    <w:rsid w:val="00D04D98"/>
    <w:rsid w:val="00D05999"/>
    <w:rsid w:val="00D06078"/>
    <w:rsid w:val="00D06100"/>
    <w:rsid w:val="00D0698F"/>
    <w:rsid w:val="00D06AB7"/>
    <w:rsid w:val="00D07DD0"/>
    <w:rsid w:val="00D1000A"/>
    <w:rsid w:val="00D1047C"/>
    <w:rsid w:val="00D11570"/>
    <w:rsid w:val="00D11DED"/>
    <w:rsid w:val="00D11F1B"/>
    <w:rsid w:val="00D11F2F"/>
    <w:rsid w:val="00D12F46"/>
    <w:rsid w:val="00D137E0"/>
    <w:rsid w:val="00D13C17"/>
    <w:rsid w:val="00D15DC3"/>
    <w:rsid w:val="00D171A6"/>
    <w:rsid w:val="00D17F7B"/>
    <w:rsid w:val="00D21051"/>
    <w:rsid w:val="00D210B6"/>
    <w:rsid w:val="00D21862"/>
    <w:rsid w:val="00D21B1A"/>
    <w:rsid w:val="00D22691"/>
    <w:rsid w:val="00D229BA"/>
    <w:rsid w:val="00D234AA"/>
    <w:rsid w:val="00D23DD3"/>
    <w:rsid w:val="00D24497"/>
    <w:rsid w:val="00D2583C"/>
    <w:rsid w:val="00D25F8A"/>
    <w:rsid w:val="00D265F6"/>
    <w:rsid w:val="00D26756"/>
    <w:rsid w:val="00D269B6"/>
    <w:rsid w:val="00D30612"/>
    <w:rsid w:val="00D31515"/>
    <w:rsid w:val="00D31706"/>
    <w:rsid w:val="00D33FB5"/>
    <w:rsid w:val="00D352DA"/>
    <w:rsid w:val="00D35527"/>
    <w:rsid w:val="00D367B0"/>
    <w:rsid w:val="00D36A1F"/>
    <w:rsid w:val="00D3743F"/>
    <w:rsid w:val="00D405AD"/>
    <w:rsid w:val="00D4197A"/>
    <w:rsid w:val="00D42579"/>
    <w:rsid w:val="00D43871"/>
    <w:rsid w:val="00D438A1"/>
    <w:rsid w:val="00D43A32"/>
    <w:rsid w:val="00D43E18"/>
    <w:rsid w:val="00D44661"/>
    <w:rsid w:val="00D454A0"/>
    <w:rsid w:val="00D45E2D"/>
    <w:rsid w:val="00D474E9"/>
    <w:rsid w:val="00D50AAB"/>
    <w:rsid w:val="00D50CD6"/>
    <w:rsid w:val="00D513D4"/>
    <w:rsid w:val="00D5152E"/>
    <w:rsid w:val="00D559BE"/>
    <w:rsid w:val="00D56690"/>
    <w:rsid w:val="00D5704D"/>
    <w:rsid w:val="00D57CC0"/>
    <w:rsid w:val="00D60D91"/>
    <w:rsid w:val="00D61E80"/>
    <w:rsid w:val="00D63238"/>
    <w:rsid w:val="00D64B2D"/>
    <w:rsid w:val="00D653B1"/>
    <w:rsid w:val="00D6569C"/>
    <w:rsid w:val="00D66E49"/>
    <w:rsid w:val="00D71D9E"/>
    <w:rsid w:val="00D71DEB"/>
    <w:rsid w:val="00D725BA"/>
    <w:rsid w:val="00D73202"/>
    <w:rsid w:val="00D74AB4"/>
    <w:rsid w:val="00D74F79"/>
    <w:rsid w:val="00D755C2"/>
    <w:rsid w:val="00D756B0"/>
    <w:rsid w:val="00D764A8"/>
    <w:rsid w:val="00D77CCC"/>
    <w:rsid w:val="00D8015F"/>
    <w:rsid w:val="00D804B2"/>
    <w:rsid w:val="00D80BDE"/>
    <w:rsid w:val="00D80DE8"/>
    <w:rsid w:val="00D81B4E"/>
    <w:rsid w:val="00D81C47"/>
    <w:rsid w:val="00D828C1"/>
    <w:rsid w:val="00D82911"/>
    <w:rsid w:val="00D83FBA"/>
    <w:rsid w:val="00D848A9"/>
    <w:rsid w:val="00D84985"/>
    <w:rsid w:val="00D8586C"/>
    <w:rsid w:val="00D85972"/>
    <w:rsid w:val="00D859AB"/>
    <w:rsid w:val="00D85A91"/>
    <w:rsid w:val="00D869A9"/>
    <w:rsid w:val="00D874C7"/>
    <w:rsid w:val="00D90976"/>
    <w:rsid w:val="00D92C7D"/>
    <w:rsid w:val="00D94FD5"/>
    <w:rsid w:val="00D9506E"/>
    <w:rsid w:val="00D97E08"/>
    <w:rsid w:val="00DA0C8D"/>
    <w:rsid w:val="00DA0CAD"/>
    <w:rsid w:val="00DA14DC"/>
    <w:rsid w:val="00DA22CD"/>
    <w:rsid w:val="00DA257F"/>
    <w:rsid w:val="00DA2708"/>
    <w:rsid w:val="00DA2F8A"/>
    <w:rsid w:val="00DA3432"/>
    <w:rsid w:val="00DA3B3A"/>
    <w:rsid w:val="00DA4E9E"/>
    <w:rsid w:val="00DA6B0A"/>
    <w:rsid w:val="00DB003F"/>
    <w:rsid w:val="00DB06F0"/>
    <w:rsid w:val="00DB11C2"/>
    <w:rsid w:val="00DB1421"/>
    <w:rsid w:val="00DB247F"/>
    <w:rsid w:val="00DB2E93"/>
    <w:rsid w:val="00DB3233"/>
    <w:rsid w:val="00DB33F0"/>
    <w:rsid w:val="00DB3D73"/>
    <w:rsid w:val="00DB4105"/>
    <w:rsid w:val="00DB44C6"/>
    <w:rsid w:val="00DB4EC6"/>
    <w:rsid w:val="00DB5256"/>
    <w:rsid w:val="00DB55F4"/>
    <w:rsid w:val="00DB65B2"/>
    <w:rsid w:val="00DB664F"/>
    <w:rsid w:val="00DB6A79"/>
    <w:rsid w:val="00DB74FC"/>
    <w:rsid w:val="00DB787C"/>
    <w:rsid w:val="00DB7C86"/>
    <w:rsid w:val="00DB7DF0"/>
    <w:rsid w:val="00DC0C19"/>
    <w:rsid w:val="00DC2427"/>
    <w:rsid w:val="00DC2C3C"/>
    <w:rsid w:val="00DC2DF7"/>
    <w:rsid w:val="00DC538B"/>
    <w:rsid w:val="00DC55C8"/>
    <w:rsid w:val="00DC5FA9"/>
    <w:rsid w:val="00DC7027"/>
    <w:rsid w:val="00DC77F9"/>
    <w:rsid w:val="00DD0475"/>
    <w:rsid w:val="00DD07B8"/>
    <w:rsid w:val="00DD0A99"/>
    <w:rsid w:val="00DD1C4A"/>
    <w:rsid w:val="00DD2068"/>
    <w:rsid w:val="00DD3174"/>
    <w:rsid w:val="00DD3605"/>
    <w:rsid w:val="00DD36A7"/>
    <w:rsid w:val="00DD6F7B"/>
    <w:rsid w:val="00DD759B"/>
    <w:rsid w:val="00DE057D"/>
    <w:rsid w:val="00DE2351"/>
    <w:rsid w:val="00DE2807"/>
    <w:rsid w:val="00DE2A52"/>
    <w:rsid w:val="00DE2BCF"/>
    <w:rsid w:val="00DE2EC8"/>
    <w:rsid w:val="00DE759E"/>
    <w:rsid w:val="00DE781A"/>
    <w:rsid w:val="00DF165E"/>
    <w:rsid w:val="00DF266E"/>
    <w:rsid w:val="00DF2B4B"/>
    <w:rsid w:val="00DF2BA4"/>
    <w:rsid w:val="00DF574D"/>
    <w:rsid w:val="00DF6A2A"/>
    <w:rsid w:val="00DF70E5"/>
    <w:rsid w:val="00E002B6"/>
    <w:rsid w:val="00E008B3"/>
    <w:rsid w:val="00E009C8"/>
    <w:rsid w:val="00E01C06"/>
    <w:rsid w:val="00E02A20"/>
    <w:rsid w:val="00E0450C"/>
    <w:rsid w:val="00E05939"/>
    <w:rsid w:val="00E06DC0"/>
    <w:rsid w:val="00E073FE"/>
    <w:rsid w:val="00E10BB2"/>
    <w:rsid w:val="00E10C84"/>
    <w:rsid w:val="00E11130"/>
    <w:rsid w:val="00E12D61"/>
    <w:rsid w:val="00E12DC0"/>
    <w:rsid w:val="00E1515A"/>
    <w:rsid w:val="00E155C0"/>
    <w:rsid w:val="00E174CC"/>
    <w:rsid w:val="00E1754C"/>
    <w:rsid w:val="00E17654"/>
    <w:rsid w:val="00E1773D"/>
    <w:rsid w:val="00E202B9"/>
    <w:rsid w:val="00E20342"/>
    <w:rsid w:val="00E20564"/>
    <w:rsid w:val="00E205F4"/>
    <w:rsid w:val="00E21D81"/>
    <w:rsid w:val="00E22D99"/>
    <w:rsid w:val="00E239DE"/>
    <w:rsid w:val="00E24137"/>
    <w:rsid w:val="00E2417F"/>
    <w:rsid w:val="00E2469F"/>
    <w:rsid w:val="00E2474D"/>
    <w:rsid w:val="00E24811"/>
    <w:rsid w:val="00E24F5D"/>
    <w:rsid w:val="00E2550D"/>
    <w:rsid w:val="00E25C85"/>
    <w:rsid w:val="00E25D5E"/>
    <w:rsid w:val="00E2641D"/>
    <w:rsid w:val="00E26780"/>
    <w:rsid w:val="00E26962"/>
    <w:rsid w:val="00E26BE9"/>
    <w:rsid w:val="00E3161B"/>
    <w:rsid w:val="00E31B24"/>
    <w:rsid w:val="00E31BA2"/>
    <w:rsid w:val="00E336E5"/>
    <w:rsid w:val="00E338EA"/>
    <w:rsid w:val="00E34010"/>
    <w:rsid w:val="00E34632"/>
    <w:rsid w:val="00E379FA"/>
    <w:rsid w:val="00E37B70"/>
    <w:rsid w:val="00E40B58"/>
    <w:rsid w:val="00E41422"/>
    <w:rsid w:val="00E41739"/>
    <w:rsid w:val="00E41F6D"/>
    <w:rsid w:val="00E4209C"/>
    <w:rsid w:val="00E42120"/>
    <w:rsid w:val="00E43175"/>
    <w:rsid w:val="00E43E96"/>
    <w:rsid w:val="00E448D4"/>
    <w:rsid w:val="00E45BF0"/>
    <w:rsid w:val="00E45F94"/>
    <w:rsid w:val="00E466EC"/>
    <w:rsid w:val="00E46766"/>
    <w:rsid w:val="00E47CF0"/>
    <w:rsid w:val="00E50123"/>
    <w:rsid w:val="00E507DE"/>
    <w:rsid w:val="00E52FA2"/>
    <w:rsid w:val="00E53D6B"/>
    <w:rsid w:val="00E56BB7"/>
    <w:rsid w:val="00E56BD8"/>
    <w:rsid w:val="00E56F85"/>
    <w:rsid w:val="00E57B36"/>
    <w:rsid w:val="00E57C05"/>
    <w:rsid w:val="00E60B45"/>
    <w:rsid w:val="00E6131E"/>
    <w:rsid w:val="00E6156A"/>
    <w:rsid w:val="00E61BDA"/>
    <w:rsid w:val="00E626DF"/>
    <w:rsid w:val="00E62C32"/>
    <w:rsid w:val="00E63005"/>
    <w:rsid w:val="00E63662"/>
    <w:rsid w:val="00E63C35"/>
    <w:rsid w:val="00E64A0A"/>
    <w:rsid w:val="00E666DE"/>
    <w:rsid w:val="00E66ECA"/>
    <w:rsid w:val="00E67068"/>
    <w:rsid w:val="00E70BB3"/>
    <w:rsid w:val="00E70D9D"/>
    <w:rsid w:val="00E717D3"/>
    <w:rsid w:val="00E72CC4"/>
    <w:rsid w:val="00E74738"/>
    <w:rsid w:val="00E77B38"/>
    <w:rsid w:val="00E77B84"/>
    <w:rsid w:val="00E77C4E"/>
    <w:rsid w:val="00E81DAA"/>
    <w:rsid w:val="00E81F8E"/>
    <w:rsid w:val="00E82635"/>
    <w:rsid w:val="00E827EF"/>
    <w:rsid w:val="00E83EDE"/>
    <w:rsid w:val="00E84040"/>
    <w:rsid w:val="00E85260"/>
    <w:rsid w:val="00E85B49"/>
    <w:rsid w:val="00E862FA"/>
    <w:rsid w:val="00E8724B"/>
    <w:rsid w:val="00E87BD9"/>
    <w:rsid w:val="00E87E55"/>
    <w:rsid w:val="00E93547"/>
    <w:rsid w:val="00E94675"/>
    <w:rsid w:val="00E95EA5"/>
    <w:rsid w:val="00E96076"/>
    <w:rsid w:val="00E9639B"/>
    <w:rsid w:val="00E96F00"/>
    <w:rsid w:val="00E976F9"/>
    <w:rsid w:val="00E97E7A"/>
    <w:rsid w:val="00EA0BFA"/>
    <w:rsid w:val="00EA1C79"/>
    <w:rsid w:val="00EA32F1"/>
    <w:rsid w:val="00EA368C"/>
    <w:rsid w:val="00EA4D1F"/>
    <w:rsid w:val="00EA5165"/>
    <w:rsid w:val="00EA538B"/>
    <w:rsid w:val="00EA6675"/>
    <w:rsid w:val="00EA7C5B"/>
    <w:rsid w:val="00EB0422"/>
    <w:rsid w:val="00EB04B9"/>
    <w:rsid w:val="00EB058D"/>
    <w:rsid w:val="00EB0CE9"/>
    <w:rsid w:val="00EB0FF5"/>
    <w:rsid w:val="00EB1B15"/>
    <w:rsid w:val="00EB2BB0"/>
    <w:rsid w:val="00EB36D4"/>
    <w:rsid w:val="00EB48D9"/>
    <w:rsid w:val="00EB531C"/>
    <w:rsid w:val="00EB5E04"/>
    <w:rsid w:val="00EB60ED"/>
    <w:rsid w:val="00EB6614"/>
    <w:rsid w:val="00EB66E7"/>
    <w:rsid w:val="00EB6996"/>
    <w:rsid w:val="00EB73D7"/>
    <w:rsid w:val="00EB76E0"/>
    <w:rsid w:val="00EC0830"/>
    <w:rsid w:val="00EC0D98"/>
    <w:rsid w:val="00EC1C42"/>
    <w:rsid w:val="00EC25D0"/>
    <w:rsid w:val="00EC27FA"/>
    <w:rsid w:val="00EC6A97"/>
    <w:rsid w:val="00EC7A00"/>
    <w:rsid w:val="00EC7AF0"/>
    <w:rsid w:val="00ED0401"/>
    <w:rsid w:val="00ED1054"/>
    <w:rsid w:val="00ED3FA8"/>
    <w:rsid w:val="00ED4D6C"/>
    <w:rsid w:val="00ED5168"/>
    <w:rsid w:val="00ED6732"/>
    <w:rsid w:val="00ED6D7F"/>
    <w:rsid w:val="00ED6DA2"/>
    <w:rsid w:val="00ED6DA7"/>
    <w:rsid w:val="00ED7F40"/>
    <w:rsid w:val="00EE0838"/>
    <w:rsid w:val="00EE17CE"/>
    <w:rsid w:val="00EE1CBA"/>
    <w:rsid w:val="00EE3824"/>
    <w:rsid w:val="00EE464E"/>
    <w:rsid w:val="00EE4E68"/>
    <w:rsid w:val="00EE53AF"/>
    <w:rsid w:val="00EE5B69"/>
    <w:rsid w:val="00EF0A2E"/>
    <w:rsid w:val="00EF0FC4"/>
    <w:rsid w:val="00EF1195"/>
    <w:rsid w:val="00EF12DE"/>
    <w:rsid w:val="00EF227B"/>
    <w:rsid w:val="00EF2371"/>
    <w:rsid w:val="00EF256D"/>
    <w:rsid w:val="00EF30D2"/>
    <w:rsid w:val="00EF3799"/>
    <w:rsid w:val="00EF4932"/>
    <w:rsid w:val="00EF519B"/>
    <w:rsid w:val="00EF6BA9"/>
    <w:rsid w:val="00EF6CC0"/>
    <w:rsid w:val="00EF7143"/>
    <w:rsid w:val="00EF7890"/>
    <w:rsid w:val="00EF789B"/>
    <w:rsid w:val="00EF7940"/>
    <w:rsid w:val="00F008AC"/>
    <w:rsid w:val="00F018B6"/>
    <w:rsid w:val="00F02011"/>
    <w:rsid w:val="00F034AB"/>
    <w:rsid w:val="00F043DE"/>
    <w:rsid w:val="00F05955"/>
    <w:rsid w:val="00F10BBA"/>
    <w:rsid w:val="00F10F1A"/>
    <w:rsid w:val="00F1150E"/>
    <w:rsid w:val="00F12A9E"/>
    <w:rsid w:val="00F12D74"/>
    <w:rsid w:val="00F13717"/>
    <w:rsid w:val="00F13A73"/>
    <w:rsid w:val="00F1457F"/>
    <w:rsid w:val="00F157C3"/>
    <w:rsid w:val="00F160E8"/>
    <w:rsid w:val="00F168B4"/>
    <w:rsid w:val="00F17390"/>
    <w:rsid w:val="00F175F2"/>
    <w:rsid w:val="00F17CF7"/>
    <w:rsid w:val="00F205EF"/>
    <w:rsid w:val="00F20899"/>
    <w:rsid w:val="00F21C52"/>
    <w:rsid w:val="00F21DA2"/>
    <w:rsid w:val="00F23423"/>
    <w:rsid w:val="00F250F9"/>
    <w:rsid w:val="00F26536"/>
    <w:rsid w:val="00F27063"/>
    <w:rsid w:val="00F275CD"/>
    <w:rsid w:val="00F27BB5"/>
    <w:rsid w:val="00F302A0"/>
    <w:rsid w:val="00F3031B"/>
    <w:rsid w:val="00F309AB"/>
    <w:rsid w:val="00F32C80"/>
    <w:rsid w:val="00F33DAB"/>
    <w:rsid w:val="00F34756"/>
    <w:rsid w:val="00F3621A"/>
    <w:rsid w:val="00F36685"/>
    <w:rsid w:val="00F40281"/>
    <w:rsid w:val="00F41280"/>
    <w:rsid w:val="00F413AA"/>
    <w:rsid w:val="00F430BB"/>
    <w:rsid w:val="00F43E02"/>
    <w:rsid w:val="00F45356"/>
    <w:rsid w:val="00F45E4A"/>
    <w:rsid w:val="00F465C9"/>
    <w:rsid w:val="00F46F01"/>
    <w:rsid w:val="00F4777C"/>
    <w:rsid w:val="00F5033E"/>
    <w:rsid w:val="00F53375"/>
    <w:rsid w:val="00F561A9"/>
    <w:rsid w:val="00F56377"/>
    <w:rsid w:val="00F56D72"/>
    <w:rsid w:val="00F600F2"/>
    <w:rsid w:val="00F6012E"/>
    <w:rsid w:val="00F6023A"/>
    <w:rsid w:val="00F62344"/>
    <w:rsid w:val="00F626C6"/>
    <w:rsid w:val="00F6299B"/>
    <w:rsid w:val="00F63016"/>
    <w:rsid w:val="00F6347A"/>
    <w:rsid w:val="00F65B18"/>
    <w:rsid w:val="00F65F2C"/>
    <w:rsid w:val="00F70012"/>
    <w:rsid w:val="00F7188E"/>
    <w:rsid w:val="00F71B29"/>
    <w:rsid w:val="00F73BBB"/>
    <w:rsid w:val="00F7411F"/>
    <w:rsid w:val="00F74DC5"/>
    <w:rsid w:val="00F759FB"/>
    <w:rsid w:val="00F8064F"/>
    <w:rsid w:val="00F81DB5"/>
    <w:rsid w:val="00F8255B"/>
    <w:rsid w:val="00F827B7"/>
    <w:rsid w:val="00F836A0"/>
    <w:rsid w:val="00F84F8C"/>
    <w:rsid w:val="00F8505C"/>
    <w:rsid w:val="00F8609E"/>
    <w:rsid w:val="00F86170"/>
    <w:rsid w:val="00F8642D"/>
    <w:rsid w:val="00F867F2"/>
    <w:rsid w:val="00F87A9D"/>
    <w:rsid w:val="00F87C44"/>
    <w:rsid w:val="00F87E78"/>
    <w:rsid w:val="00F9055C"/>
    <w:rsid w:val="00F90B4F"/>
    <w:rsid w:val="00F91A5D"/>
    <w:rsid w:val="00F93463"/>
    <w:rsid w:val="00F94FCF"/>
    <w:rsid w:val="00F968B2"/>
    <w:rsid w:val="00F96CE2"/>
    <w:rsid w:val="00F971C4"/>
    <w:rsid w:val="00F9725A"/>
    <w:rsid w:val="00FA03B6"/>
    <w:rsid w:val="00FA2B5A"/>
    <w:rsid w:val="00FA36A1"/>
    <w:rsid w:val="00FA3E6F"/>
    <w:rsid w:val="00FA3F49"/>
    <w:rsid w:val="00FA42DB"/>
    <w:rsid w:val="00FA5A09"/>
    <w:rsid w:val="00FA6CCD"/>
    <w:rsid w:val="00FA789C"/>
    <w:rsid w:val="00FA79F6"/>
    <w:rsid w:val="00FA7ABF"/>
    <w:rsid w:val="00FB0E5F"/>
    <w:rsid w:val="00FB263D"/>
    <w:rsid w:val="00FB28E0"/>
    <w:rsid w:val="00FB2BFB"/>
    <w:rsid w:val="00FB376B"/>
    <w:rsid w:val="00FB449C"/>
    <w:rsid w:val="00FB5C4E"/>
    <w:rsid w:val="00FB5D7D"/>
    <w:rsid w:val="00FB6F22"/>
    <w:rsid w:val="00FB7C65"/>
    <w:rsid w:val="00FC0397"/>
    <w:rsid w:val="00FC3439"/>
    <w:rsid w:val="00FC3797"/>
    <w:rsid w:val="00FC3CD5"/>
    <w:rsid w:val="00FC42AE"/>
    <w:rsid w:val="00FC4EF3"/>
    <w:rsid w:val="00FC526F"/>
    <w:rsid w:val="00FC60AE"/>
    <w:rsid w:val="00FC65DE"/>
    <w:rsid w:val="00FC6B1B"/>
    <w:rsid w:val="00FD0FA4"/>
    <w:rsid w:val="00FD1CA5"/>
    <w:rsid w:val="00FD426B"/>
    <w:rsid w:val="00FD6863"/>
    <w:rsid w:val="00FD6C30"/>
    <w:rsid w:val="00FD6EC6"/>
    <w:rsid w:val="00FE1609"/>
    <w:rsid w:val="00FE226B"/>
    <w:rsid w:val="00FE31DB"/>
    <w:rsid w:val="00FE3C6C"/>
    <w:rsid w:val="00FE3CF5"/>
    <w:rsid w:val="00FE48D7"/>
    <w:rsid w:val="00FE490E"/>
    <w:rsid w:val="00FE63D1"/>
    <w:rsid w:val="00FE648D"/>
    <w:rsid w:val="00FE68AC"/>
    <w:rsid w:val="00FE6BE8"/>
    <w:rsid w:val="00FF0638"/>
    <w:rsid w:val="00FF261B"/>
    <w:rsid w:val="00FF2BB2"/>
    <w:rsid w:val="00FF39A0"/>
    <w:rsid w:val="00FF4FBC"/>
    <w:rsid w:val="00FF6CF1"/>
    <w:rsid w:val="00FF71A0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EA772"/>
  <w15:chartTrackingRefBased/>
  <w15:docId w15:val="{CA3A5CE8-D053-41CC-93A5-771CF1BE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DB2E9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B2E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DB2E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DB2E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B2E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B2E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B2E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B2E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B2E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nhideWhenUsed/>
    <w:rsid w:val="00DB2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DB2E9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2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B2E93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B2E93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DB2E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DB2E93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DB2E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DB2E93"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DB2E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DB2E93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DB2E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DB2E93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9F5A35"/>
    <w:pPr>
      <w:ind w:firstLineChars="200" w:firstLine="420"/>
    </w:pPr>
  </w:style>
  <w:style w:type="paragraph" w:customStyle="1" w:styleId="a9">
    <w:name w:val="二级条标题"/>
    <w:basedOn w:val="a0"/>
    <w:next w:val="a0"/>
    <w:rsid w:val="00777A84"/>
    <w:pPr>
      <w:widowControl/>
      <w:spacing w:beforeLines="50" w:before="50" w:afterLines="50" w:after="50"/>
      <w:jc w:val="left"/>
      <w:outlineLvl w:val="3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正文表标题"/>
    <w:next w:val="a0"/>
    <w:rsid w:val="00777A84"/>
    <w:pPr>
      <w:numPr>
        <w:numId w:val="8"/>
      </w:numPr>
      <w:spacing w:beforeLines="50" w:before="156" w:afterLines="50" w:after="156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a">
    <w:name w:val="段"/>
    <w:link w:val="Char"/>
    <w:rsid w:val="00777A84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noProof/>
      <w:kern w:val="0"/>
      <w:szCs w:val="20"/>
    </w:rPr>
  </w:style>
  <w:style w:type="character" w:customStyle="1" w:styleId="Char">
    <w:name w:val="段 Char"/>
    <w:basedOn w:val="a1"/>
    <w:link w:val="aa"/>
    <w:rsid w:val="00777A84"/>
    <w:rPr>
      <w:rFonts w:ascii="宋体" w:eastAsia="宋体" w:hAnsi="Times New Roman" w:cs="Times New Roman"/>
      <w:noProof/>
      <w:kern w:val="0"/>
      <w:szCs w:val="20"/>
    </w:rPr>
  </w:style>
  <w:style w:type="character" w:styleId="ab">
    <w:name w:val="annotation reference"/>
    <w:basedOn w:val="a1"/>
    <w:uiPriority w:val="99"/>
    <w:semiHidden/>
    <w:unhideWhenUsed/>
    <w:rsid w:val="00777A8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777A8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d">
    <w:name w:val="批注文字 字符"/>
    <w:basedOn w:val="a1"/>
    <w:link w:val="ac"/>
    <w:uiPriority w:val="99"/>
    <w:semiHidden/>
    <w:rsid w:val="00777A84"/>
    <w:rPr>
      <w:rFonts w:ascii="Times New Roman" w:eastAsia="宋体" w:hAnsi="Times New Roman" w:cs="Times New Roman"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777A84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777A84"/>
    <w:rPr>
      <w:sz w:val="18"/>
      <w:szCs w:val="18"/>
    </w:rPr>
  </w:style>
  <w:style w:type="table" w:styleId="af0">
    <w:name w:val="Table Grid"/>
    <w:basedOn w:val="a2"/>
    <w:uiPriority w:val="39"/>
    <w:rsid w:val="00435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"/>
    <w:basedOn w:val="a0"/>
    <w:next w:val="af1"/>
    <w:rsid w:val="008B1A11"/>
    <w:rPr>
      <w:rFonts w:ascii="宋体" w:eastAsia="宋体" w:hAnsi="Courier New" w:cs="Times New Roman" w:hint="eastAsia"/>
      <w:szCs w:val="21"/>
    </w:rPr>
  </w:style>
  <w:style w:type="paragraph" w:styleId="af1">
    <w:name w:val="Plain Text"/>
    <w:basedOn w:val="a0"/>
    <w:link w:val="af2"/>
    <w:uiPriority w:val="99"/>
    <w:semiHidden/>
    <w:unhideWhenUsed/>
    <w:rsid w:val="008B1A11"/>
    <w:rPr>
      <w:rFonts w:ascii="宋体" w:eastAsia="宋体" w:hAnsi="Courier New" w:cs="Courier New"/>
      <w:szCs w:val="21"/>
    </w:rPr>
  </w:style>
  <w:style w:type="character" w:customStyle="1" w:styleId="af2">
    <w:name w:val="纯文本 字符"/>
    <w:basedOn w:val="a1"/>
    <w:link w:val="af1"/>
    <w:uiPriority w:val="99"/>
    <w:semiHidden/>
    <w:rsid w:val="008B1A11"/>
    <w:rPr>
      <w:rFonts w:ascii="宋体" w:eastAsia="宋体" w:hAnsi="Courier New" w:cs="Courier New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3605A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3605AF"/>
  </w:style>
  <w:style w:type="paragraph" w:styleId="21">
    <w:name w:val="toc 2"/>
    <w:basedOn w:val="a0"/>
    <w:next w:val="a0"/>
    <w:autoRedefine/>
    <w:uiPriority w:val="39"/>
    <w:unhideWhenUsed/>
    <w:rsid w:val="003605AF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rsid w:val="003605AF"/>
    <w:pPr>
      <w:ind w:leftChars="400" w:left="840"/>
    </w:pPr>
  </w:style>
  <w:style w:type="character" w:styleId="af3">
    <w:name w:val="Hyperlink"/>
    <w:basedOn w:val="a1"/>
    <w:uiPriority w:val="99"/>
    <w:unhideWhenUsed/>
    <w:rsid w:val="003605AF"/>
    <w:rPr>
      <w:color w:val="0563C1" w:themeColor="hyperlink"/>
      <w:u w:val="single"/>
    </w:rPr>
  </w:style>
  <w:style w:type="paragraph" w:customStyle="1" w:styleId="af4">
    <w:name w:val="文档历史表格题目"/>
    <w:basedOn w:val="a0"/>
    <w:rsid w:val="003605AF"/>
    <w:pPr>
      <w:widowControl/>
      <w:spacing w:before="120" w:after="120" w:line="360" w:lineRule="auto"/>
    </w:pPr>
    <w:rPr>
      <w:rFonts w:ascii="宋体" w:eastAsia="宋体" w:hAnsi="宋体" w:cs="宋体"/>
      <w:b/>
      <w:bCs/>
      <w:kern w:val="0"/>
      <w:szCs w:val="21"/>
    </w:rPr>
  </w:style>
  <w:style w:type="paragraph" w:customStyle="1" w:styleId="af5">
    <w:name w:val="文档历史"/>
    <w:basedOn w:val="a0"/>
    <w:rsid w:val="003605AF"/>
    <w:pPr>
      <w:widowControl/>
      <w:spacing w:line="360" w:lineRule="auto"/>
      <w:jc w:val="center"/>
    </w:pPr>
    <w:rPr>
      <w:rFonts w:ascii="Times New Roman" w:eastAsia="宋体" w:hAnsi="Times New Roman" w:cs="宋体"/>
      <w:b/>
      <w:bCs/>
      <w:kern w:val="0"/>
      <w:sz w:val="28"/>
      <w:szCs w:val="28"/>
      <w:u w:val="single"/>
    </w:rPr>
  </w:style>
  <w:style w:type="character" w:customStyle="1" w:styleId="15">
    <w:name w:val="15"/>
    <w:basedOn w:val="a1"/>
    <w:rsid w:val="003605AF"/>
    <w:rPr>
      <w:rFonts w:ascii="宋体" w:eastAsia="宋体" w:hAnsi="宋体" w:hint="eastAsia"/>
      <w:position w:val="-6"/>
      <w:sz w:val="21"/>
      <w:szCs w:val="21"/>
    </w:rPr>
  </w:style>
  <w:style w:type="paragraph" w:styleId="af6">
    <w:name w:val="Revision"/>
    <w:hidden/>
    <w:uiPriority w:val="99"/>
    <w:semiHidden/>
    <w:rsid w:val="00B1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65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86AA3-DBA2-42BA-B8BC-77A344F8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1324</Words>
  <Characters>7547</Characters>
  <Application>Microsoft Office Word</Application>
  <DocSecurity>0</DocSecurity>
  <Lines>62</Lines>
  <Paragraphs>17</Paragraphs>
  <ScaleCrop>false</ScaleCrop>
  <Company>mycomputer</Company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Jesse</dc:creator>
  <cp:keywords/>
  <dc:description/>
  <cp:lastModifiedBy>雷杰</cp:lastModifiedBy>
  <cp:revision>2</cp:revision>
  <cp:lastPrinted>2023-05-12T02:58:00Z</cp:lastPrinted>
  <dcterms:created xsi:type="dcterms:W3CDTF">2023-05-16T05:41:00Z</dcterms:created>
  <dcterms:modified xsi:type="dcterms:W3CDTF">2023-05-16T05:41:00Z</dcterms:modified>
</cp:coreProperties>
</file>